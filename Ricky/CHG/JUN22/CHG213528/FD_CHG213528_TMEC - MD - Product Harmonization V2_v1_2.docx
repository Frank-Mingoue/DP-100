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049B8778">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049B8778">
        <w:trPr>
          <w:trHeight w:val="651"/>
        </w:trPr>
        <w:tc>
          <w:tcPr>
            <w:tcW w:w="10370" w:type="dxa"/>
            <w:shd w:val="clear" w:color="auto" w:fill="auto"/>
            <w:tcMar>
              <w:left w:w="0" w:type="dxa"/>
              <w:right w:w="0" w:type="dxa"/>
            </w:tcMar>
          </w:tcPr>
          <w:p w14:paraId="55DFDC05" w14:textId="6E459336" w:rsidR="00D25229" w:rsidRPr="0074679A" w:rsidRDefault="00BE5475" w:rsidP="000D6E0F">
            <w:pPr>
              <w:pStyle w:val="Documenttitle"/>
              <w:rPr>
                <w:sz w:val="32"/>
                <w:szCs w:val="32"/>
              </w:rPr>
            </w:pPr>
            <w:r w:rsidRPr="00BE5475">
              <w:rPr>
                <w:sz w:val="36"/>
                <w:szCs w:val="36"/>
              </w:rPr>
              <w:t>CHG213528</w:t>
            </w:r>
            <w:r w:rsidR="008F5E57" w:rsidRPr="049B8778">
              <w:rPr>
                <w:sz w:val="36"/>
                <w:szCs w:val="36"/>
              </w:rPr>
              <w:t>:</w:t>
            </w:r>
          </w:p>
        </w:tc>
      </w:tr>
      <w:tr w:rsidR="00D25229" w14:paraId="79DF9662" w14:textId="77777777" w:rsidTr="049B8778">
        <w:trPr>
          <w:trHeight w:hRule="exact" w:val="3188"/>
        </w:trPr>
        <w:tc>
          <w:tcPr>
            <w:tcW w:w="10370" w:type="dxa"/>
            <w:shd w:val="clear" w:color="auto" w:fill="auto"/>
            <w:tcMar>
              <w:left w:w="0" w:type="dxa"/>
              <w:right w:w="0" w:type="dxa"/>
            </w:tcMar>
          </w:tcPr>
          <w:p w14:paraId="329E318C" w14:textId="687EC1ED" w:rsidR="000D6E0F" w:rsidRPr="000D6E0F" w:rsidRDefault="419FA583" w:rsidP="000D6E0F">
            <w:pPr>
              <w:pStyle w:val="Documenttitle"/>
              <w:rPr>
                <w:sz w:val="48"/>
                <w:szCs w:val="48"/>
              </w:rPr>
            </w:pPr>
            <w:r w:rsidRPr="049B8778">
              <w:rPr>
                <w:sz w:val="48"/>
                <w:szCs w:val="48"/>
              </w:rPr>
              <w:t xml:space="preserve">TMEC - </w:t>
            </w:r>
            <w:r w:rsidR="00BE5475">
              <w:rPr>
                <w:sz w:val="48"/>
                <w:szCs w:val="48"/>
              </w:rPr>
              <w:t>MD</w:t>
            </w:r>
            <w:r w:rsidRPr="049B8778">
              <w:rPr>
                <w:sz w:val="48"/>
                <w:szCs w:val="48"/>
              </w:rPr>
              <w:t xml:space="preserve"> </w:t>
            </w:r>
            <w:r w:rsidR="004C50A3">
              <w:rPr>
                <w:sz w:val="48"/>
                <w:szCs w:val="48"/>
              </w:rPr>
              <w:t>–</w:t>
            </w:r>
            <w:r w:rsidRPr="049B8778">
              <w:rPr>
                <w:sz w:val="48"/>
                <w:szCs w:val="48"/>
              </w:rPr>
              <w:t xml:space="preserve"> </w:t>
            </w:r>
            <w:r w:rsidR="00BE5475">
              <w:rPr>
                <w:sz w:val="48"/>
                <w:szCs w:val="48"/>
              </w:rPr>
              <w:t>Product</w:t>
            </w:r>
            <w:r w:rsidRPr="049B8778">
              <w:rPr>
                <w:sz w:val="48"/>
                <w:szCs w:val="48"/>
              </w:rPr>
              <w:t xml:space="preserve"> Harmonization V2</w:t>
            </w:r>
          </w:p>
        </w:tc>
      </w:tr>
      <w:tr w:rsidR="00D25229" w14:paraId="38D03401" w14:textId="77777777" w:rsidTr="049B8778">
        <w:trPr>
          <w:trHeight w:hRule="exact" w:val="587"/>
        </w:trPr>
        <w:tc>
          <w:tcPr>
            <w:tcW w:w="10370" w:type="dxa"/>
            <w:shd w:val="clear" w:color="auto" w:fill="auto"/>
            <w:tcMar>
              <w:left w:w="0" w:type="dxa"/>
              <w:right w:w="0" w:type="dxa"/>
            </w:tcMar>
          </w:tcPr>
          <w:p w14:paraId="2605E426" w14:textId="045FB959" w:rsidR="00D25229" w:rsidRPr="0074679A" w:rsidRDefault="00D25229" w:rsidP="049B8778">
            <w:pPr>
              <w:pStyle w:val="Documentdate"/>
            </w:pPr>
            <w:r>
              <w:t xml:space="preserve">Markets: </w:t>
            </w:r>
            <w:r w:rsidR="4F07BF25">
              <w:t>Global</w:t>
            </w:r>
          </w:p>
          <w:p w14:paraId="1199153B" w14:textId="77777777" w:rsidR="00D25229" w:rsidRPr="0074679A" w:rsidRDefault="00D25229" w:rsidP="000D6E0F">
            <w:pPr>
              <w:pStyle w:val="Documenttitle"/>
              <w:rPr>
                <w:sz w:val="32"/>
                <w:szCs w:val="32"/>
              </w:rPr>
            </w:pPr>
          </w:p>
        </w:tc>
      </w:tr>
      <w:tr w:rsidR="00D25229" w14:paraId="773DB801" w14:textId="77777777" w:rsidTr="049B8778">
        <w:trPr>
          <w:trHeight w:hRule="exact" w:val="587"/>
        </w:trPr>
        <w:tc>
          <w:tcPr>
            <w:tcW w:w="10370" w:type="dxa"/>
            <w:shd w:val="clear" w:color="auto" w:fill="auto"/>
            <w:tcMar>
              <w:left w:w="0" w:type="dxa"/>
              <w:right w:w="0" w:type="dxa"/>
            </w:tcMar>
          </w:tcPr>
          <w:p w14:paraId="2667CD5A" w14:textId="7CF176D5" w:rsidR="00D25229" w:rsidRPr="0074679A" w:rsidRDefault="00D25229" w:rsidP="000D6E0F">
            <w:pPr>
              <w:pStyle w:val="Documenttitle"/>
              <w:rPr>
                <w:sz w:val="28"/>
                <w:szCs w:val="28"/>
              </w:rPr>
            </w:pPr>
            <w:r w:rsidRPr="049B8778">
              <w:rPr>
                <w:sz w:val="28"/>
                <w:szCs w:val="28"/>
              </w:rPr>
              <w:t>Release:</w:t>
            </w:r>
            <w:r w:rsidR="004450D1" w:rsidRPr="049B8778">
              <w:rPr>
                <w:sz w:val="28"/>
                <w:szCs w:val="28"/>
              </w:rPr>
              <w:t xml:space="preserve"> </w:t>
            </w:r>
            <w:r w:rsidR="47A64BE1" w:rsidRPr="049B8778">
              <w:rPr>
                <w:sz w:val="28"/>
                <w:szCs w:val="28"/>
              </w:rPr>
              <w:t xml:space="preserve">RLS000734 </w:t>
            </w:r>
            <w:r w:rsidRPr="049B8778">
              <w:rPr>
                <w:sz w:val="28"/>
                <w:szCs w:val="28"/>
              </w:rPr>
              <w:t>(</w:t>
            </w:r>
            <w:r w:rsidR="569F678E" w:rsidRPr="049B8778">
              <w:rPr>
                <w:sz w:val="28"/>
                <w:szCs w:val="28"/>
              </w:rPr>
              <w:t>Jun</w:t>
            </w:r>
            <w:r w:rsidRPr="049B8778">
              <w:rPr>
                <w:sz w:val="28"/>
                <w:szCs w:val="28"/>
              </w:rPr>
              <w:t>’22)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OCHeading"/>
          </w:pPr>
          <w:r w:rsidRPr="00B7189A">
            <w:t>Contents</w:t>
          </w:r>
        </w:p>
        <w:p w14:paraId="1CBB37BE" w14:textId="5055CBE0" w:rsidR="0097798B" w:rsidRDefault="00DE41BF">
          <w:pPr>
            <w:pStyle w:val="TO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yperlink"/>
              </w:rPr>
              <w:t>A.</w:t>
            </w:r>
            <w:r w:rsidR="0097798B">
              <w:rPr>
                <w:rFonts w:eastAsiaTheme="minorEastAsia"/>
                <w:caps w:val="0"/>
                <w:sz w:val="22"/>
                <w:lang w:val="ru-RU" w:eastAsia="ru-RU"/>
              </w:rPr>
              <w:tab/>
            </w:r>
            <w:r w:rsidR="0097798B" w:rsidRPr="00391CF1">
              <w:rPr>
                <w:rStyle w:val="Hyperlink"/>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5E4EA8">
              <w:rPr>
                <w:webHidden/>
              </w:rPr>
              <w:t>3</w:t>
            </w:r>
            <w:r w:rsidR="0097798B">
              <w:rPr>
                <w:webHidden/>
              </w:rPr>
              <w:fldChar w:fldCharType="end"/>
            </w:r>
          </w:hyperlink>
        </w:p>
        <w:p w14:paraId="55563F2D" w14:textId="0449AC78" w:rsidR="0097798B" w:rsidRDefault="005E4EA8">
          <w:pPr>
            <w:pStyle w:val="TOC1"/>
            <w:rPr>
              <w:rFonts w:eastAsiaTheme="minorEastAsia"/>
              <w:caps w:val="0"/>
              <w:sz w:val="22"/>
              <w:lang w:val="ru-RU" w:eastAsia="ru-RU"/>
            </w:rPr>
          </w:pPr>
          <w:hyperlink w:anchor="_Toc75807727" w:history="1">
            <w:r w:rsidR="0097798B" w:rsidRPr="00391CF1">
              <w:rPr>
                <w:rStyle w:val="Hyperlink"/>
              </w:rPr>
              <w:t>B.</w:t>
            </w:r>
            <w:r w:rsidR="0097798B">
              <w:rPr>
                <w:rFonts w:eastAsiaTheme="minorEastAsia"/>
                <w:caps w:val="0"/>
                <w:sz w:val="22"/>
                <w:lang w:val="ru-RU" w:eastAsia="ru-RU"/>
              </w:rPr>
              <w:tab/>
            </w:r>
            <w:r w:rsidR="0097798B" w:rsidRPr="00391CF1">
              <w:rPr>
                <w:rStyle w:val="Hyperlink"/>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Pr>
                <w:webHidden/>
              </w:rPr>
              <w:t>3</w:t>
            </w:r>
            <w:r w:rsidR="0097798B">
              <w:rPr>
                <w:webHidden/>
              </w:rPr>
              <w:fldChar w:fldCharType="end"/>
            </w:r>
          </w:hyperlink>
        </w:p>
        <w:p w14:paraId="68C2824D" w14:textId="598B67FE" w:rsidR="0097798B" w:rsidRDefault="005E4EA8">
          <w:pPr>
            <w:pStyle w:val="TOC1"/>
            <w:rPr>
              <w:rFonts w:eastAsiaTheme="minorEastAsia"/>
              <w:caps w:val="0"/>
              <w:sz w:val="22"/>
              <w:lang w:val="ru-RU" w:eastAsia="ru-RU"/>
            </w:rPr>
          </w:pPr>
          <w:hyperlink w:anchor="_Toc75807728" w:history="1">
            <w:r w:rsidR="0097798B" w:rsidRPr="00391CF1">
              <w:rPr>
                <w:rStyle w:val="Hyperlink"/>
              </w:rPr>
              <w:t>1.</w:t>
            </w:r>
            <w:r w:rsidR="0097798B">
              <w:rPr>
                <w:rFonts w:eastAsiaTheme="minorEastAsia"/>
                <w:caps w:val="0"/>
                <w:sz w:val="22"/>
                <w:lang w:val="ru-RU" w:eastAsia="ru-RU"/>
              </w:rPr>
              <w:tab/>
            </w:r>
            <w:r w:rsidR="0097798B" w:rsidRPr="00391CF1">
              <w:rPr>
                <w:rStyle w:val="Hyperlink"/>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Pr>
                <w:webHidden/>
              </w:rPr>
              <w:t>4</w:t>
            </w:r>
            <w:r w:rsidR="0097798B">
              <w:rPr>
                <w:webHidden/>
              </w:rPr>
              <w:fldChar w:fldCharType="end"/>
            </w:r>
          </w:hyperlink>
        </w:p>
        <w:p w14:paraId="090DC5D4" w14:textId="427B6C86" w:rsidR="0097798B" w:rsidRDefault="005E4EA8">
          <w:pPr>
            <w:pStyle w:val="TOC2"/>
            <w:rPr>
              <w:rFonts w:eastAsiaTheme="minorEastAsia"/>
              <w:sz w:val="22"/>
              <w:lang w:val="ru-RU" w:eastAsia="ru-RU"/>
            </w:rPr>
          </w:pPr>
          <w:hyperlink w:anchor="_Toc75807729" w:history="1">
            <w:r w:rsidR="0097798B" w:rsidRPr="00391CF1">
              <w:rPr>
                <w:rStyle w:val="Hyperlink"/>
              </w:rPr>
              <w:t>1.1</w:t>
            </w:r>
            <w:r w:rsidR="0097798B">
              <w:rPr>
                <w:rFonts w:eastAsiaTheme="minorEastAsia"/>
                <w:sz w:val="22"/>
                <w:lang w:val="ru-RU" w:eastAsia="ru-RU"/>
              </w:rPr>
              <w:tab/>
            </w:r>
            <w:r w:rsidR="0097798B" w:rsidRPr="00391CF1">
              <w:rPr>
                <w:rStyle w:val="Hyperlink"/>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Pr>
                <w:webHidden/>
              </w:rPr>
              <w:t>4</w:t>
            </w:r>
            <w:r w:rsidR="0097798B">
              <w:rPr>
                <w:webHidden/>
              </w:rPr>
              <w:fldChar w:fldCharType="end"/>
            </w:r>
          </w:hyperlink>
        </w:p>
        <w:p w14:paraId="706B012C" w14:textId="615E69A0" w:rsidR="0097798B" w:rsidRDefault="005E4EA8">
          <w:pPr>
            <w:pStyle w:val="TOC2"/>
            <w:rPr>
              <w:rFonts w:eastAsiaTheme="minorEastAsia"/>
              <w:sz w:val="22"/>
              <w:lang w:val="ru-RU" w:eastAsia="ru-RU"/>
            </w:rPr>
          </w:pPr>
          <w:hyperlink w:anchor="_Toc75807730" w:history="1">
            <w:r w:rsidR="0097798B" w:rsidRPr="00391CF1">
              <w:rPr>
                <w:rStyle w:val="Hyperlink"/>
              </w:rPr>
              <w:t>1.2</w:t>
            </w:r>
            <w:r w:rsidR="0097798B">
              <w:rPr>
                <w:rFonts w:eastAsiaTheme="minorEastAsia"/>
                <w:sz w:val="22"/>
                <w:lang w:val="ru-RU" w:eastAsia="ru-RU"/>
              </w:rPr>
              <w:tab/>
            </w:r>
            <w:r w:rsidR="0097798B" w:rsidRPr="00391CF1">
              <w:rPr>
                <w:rStyle w:val="Hyperlink"/>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Pr>
                <w:webHidden/>
              </w:rPr>
              <w:t>4</w:t>
            </w:r>
            <w:r w:rsidR="0097798B">
              <w:rPr>
                <w:webHidden/>
              </w:rPr>
              <w:fldChar w:fldCharType="end"/>
            </w:r>
          </w:hyperlink>
        </w:p>
        <w:p w14:paraId="5418E6CD" w14:textId="7C727B66" w:rsidR="0097798B" w:rsidRDefault="005E4EA8">
          <w:pPr>
            <w:pStyle w:val="TOC1"/>
            <w:rPr>
              <w:rFonts w:eastAsiaTheme="minorEastAsia"/>
              <w:caps w:val="0"/>
              <w:sz w:val="22"/>
              <w:lang w:val="ru-RU" w:eastAsia="ru-RU"/>
            </w:rPr>
          </w:pPr>
          <w:hyperlink w:anchor="_Toc75807731" w:history="1">
            <w:r w:rsidR="0097798B" w:rsidRPr="00391CF1">
              <w:rPr>
                <w:rStyle w:val="Hyperlink"/>
              </w:rPr>
              <w:t>2.</w:t>
            </w:r>
            <w:r w:rsidR="0097798B">
              <w:rPr>
                <w:rFonts w:eastAsiaTheme="minorEastAsia"/>
                <w:caps w:val="0"/>
                <w:sz w:val="22"/>
                <w:lang w:val="ru-RU" w:eastAsia="ru-RU"/>
              </w:rPr>
              <w:tab/>
            </w:r>
            <w:r w:rsidR="0097798B" w:rsidRPr="00391CF1">
              <w:rPr>
                <w:rStyle w:val="Hyperlink"/>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Pr>
                <w:webHidden/>
              </w:rPr>
              <w:t>5</w:t>
            </w:r>
            <w:r w:rsidR="0097798B">
              <w:rPr>
                <w:webHidden/>
              </w:rPr>
              <w:fldChar w:fldCharType="end"/>
            </w:r>
          </w:hyperlink>
        </w:p>
        <w:p w14:paraId="5A5B1D03" w14:textId="3E9ADF60" w:rsidR="0097798B" w:rsidRDefault="005E4EA8">
          <w:pPr>
            <w:pStyle w:val="TOC2"/>
            <w:rPr>
              <w:rFonts w:eastAsiaTheme="minorEastAsia"/>
              <w:sz w:val="22"/>
              <w:lang w:val="ru-RU" w:eastAsia="ru-RU"/>
            </w:rPr>
          </w:pPr>
          <w:hyperlink w:anchor="_Toc75807732" w:history="1">
            <w:r w:rsidR="0097798B" w:rsidRPr="00391CF1">
              <w:rPr>
                <w:rStyle w:val="Hyperlink"/>
              </w:rPr>
              <w:t>2.1</w:t>
            </w:r>
            <w:r w:rsidR="0097798B">
              <w:rPr>
                <w:rFonts w:eastAsiaTheme="minorEastAsia"/>
                <w:sz w:val="22"/>
                <w:lang w:val="ru-RU" w:eastAsia="ru-RU"/>
              </w:rPr>
              <w:tab/>
            </w:r>
            <w:r w:rsidR="0097798B" w:rsidRPr="00391CF1">
              <w:rPr>
                <w:rStyle w:val="Hyperlink"/>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Pr>
                <w:webHidden/>
              </w:rPr>
              <w:t>5</w:t>
            </w:r>
            <w:r w:rsidR="0097798B">
              <w:rPr>
                <w:webHidden/>
              </w:rPr>
              <w:fldChar w:fldCharType="end"/>
            </w:r>
          </w:hyperlink>
        </w:p>
        <w:p w14:paraId="7474F46C" w14:textId="5F1CD68C" w:rsidR="0097798B" w:rsidRDefault="005E4EA8">
          <w:pPr>
            <w:pStyle w:val="TOC2"/>
            <w:rPr>
              <w:rFonts w:eastAsiaTheme="minorEastAsia"/>
              <w:sz w:val="22"/>
              <w:lang w:val="ru-RU" w:eastAsia="ru-RU"/>
            </w:rPr>
          </w:pPr>
          <w:r>
            <w:fldChar w:fldCharType="begin"/>
          </w:r>
          <w:r>
            <w:instrText xml:space="preserve"> HYPERLINK \l "_Toc75807733" </w:instrText>
          </w:r>
          <w:r>
            <w:fldChar w:fldCharType="separate"/>
          </w:r>
          <w:r w:rsidR="0097798B" w:rsidRPr="00391CF1">
            <w:rPr>
              <w:rStyle w:val="Hyperlink"/>
            </w:rPr>
            <w:t>2.2</w:t>
          </w:r>
          <w:r w:rsidR="0097798B">
            <w:rPr>
              <w:rFonts w:eastAsiaTheme="minorEastAsia"/>
              <w:sz w:val="22"/>
              <w:lang w:val="ru-RU" w:eastAsia="ru-RU"/>
            </w:rPr>
            <w:tab/>
          </w:r>
          <w:r w:rsidR="0097798B" w:rsidRPr="00391CF1">
            <w:rPr>
              <w:rStyle w:val="Hyperlink"/>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ins w:id="0" w:author="Nuno, Marta" w:date="2022-03-17T15:03:00Z">
            <w:r>
              <w:rPr>
                <w:webHidden/>
              </w:rPr>
              <w:t>8</w:t>
            </w:r>
          </w:ins>
          <w:del w:id="1" w:author="Nuno, Marta" w:date="2022-03-17T15:03:00Z">
            <w:r w:rsidR="0097798B" w:rsidDel="005E4EA8">
              <w:rPr>
                <w:webHidden/>
              </w:rPr>
              <w:delText>5</w:delText>
            </w:r>
          </w:del>
          <w:r w:rsidR="0097798B">
            <w:rPr>
              <w:webHidden/>
            </w:rPr>
            <w:fldChar w:fldCharType="end"/>
          </w:r>
          <w:r>
            <w:fldChar w:fldCharType="end"/>
          </w:r>
        </w:p>
        <w:p w14:paraId="45D1C87F" w14:textId="1E9422CE" w:rsidR="0097798B" w:rsidRDefault="005E4EA8">
          <w:pPr>
            <w:pStyle w:val="TOC2"/>
            <w:rPr>
              <w:rFonts w:eastAsiaTheme="minorEastAsia"/>
              <w:sz w:val="22"/>
              <w:lang w:val="ru-RU" w:eastAsia="ru-RU"/>
            </w:rPr>
          </w:pPr>
          <w:r>
            <w:fldChar w:fldCharType="begin"/>
          </w:r>
          <w:r>
            <w:instrText xml:space="preserve"> HYPERLINK \l "_Toc75807734" </w:instrText>
          </w:r>
          <w:r>
            <w:fldChar w:fldCharType="separate"/>
          </w:r>
          <w:r w:rsidR="0097798B" w:rsidRPr="00391CF1">
            <w:rPr>
              <w:rStyle w:val="Hyperlink"/>
            </w:rPr>
            <w:t>2.3</w:t>
          </w:r>
          <w:r w:rsidR="0097798B">
            <w:rPr>
              <w:rFonts w:eastAsiaTheme="minorEastAsia"/>
              <w:sz w:val="22"/>
              <w:lang w:val="ru-RU" w:eastAsia="ru-RU"/>
            </w:rPr>
            <w:tab/>
          </w:r>
          <w:r w:rsidR="0097798B" w:rsidRPr="00391CF1">
            <w:rPr>
              <w:rStyle w:val="Hyperlink"/>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ins w:id="2" w:author="Nuno, Marta" w:date="2022-03-17T15:03:00Z">
            <w:r>
              <w:rPr>
                <w:webHidden/>
              </w:rPr>
              <w:t>8</w:t>
            </w:r>
          </w:ins>
          <w:del w:id="3" w:author="Nuno, Marta" w:date="2022-03-17T15:03:00Z">
            <w:r w:rsidR="0097798B" w:rsidDel="005E4EA8">
              <w:rPr>
                <w:webHidden/>
              </w:rPr>
              <w:delText>5</w:delText>
            </w:r>
          </w:del>
          <w:r w:rsidR="0097798B">
            <w:rPr>
              <w:webHidden/>
            </w:rPr>
            <w:fldChar w:fldCharType="end"/>
          </w:r>
          <w:r>
            <w:fldChar w:fldCharType="end"/>
          </w:r>
        </w:p>
        <w:p w14:paraId="1C059452" w14:textId="2FA2837E" w:rsidR="0097798B" w:rsidRDefault="005E4EA8">
          <w:pPr>
            <w:pStyle w:val="TOC2"/>
            <w:rPr>
              <w:rFonts w:eastAsiaTheme="minorEastAsia"/>
              <w:sz w:val="22"/>
              <w:lang w:val="ru-RU" w:eastAsia="ru-RU"/>
            </w:rPr>
          </w:pPr>
          <w:r>
            <w:fldChar w:fldCharType="begin"/>
          </w:r>
          <w:r>
            <w:instrText xml:space="preserve"> HYPERLINK \l "_Toc75807735" </w:instrText>
          </w:r>
          <w:r>
            <w:fldChar w:fldCharType="separate"/>
          </w:r>
          <w:r w:rsidR="0097798B" w:rsidRPr="00391CF1">
            <w:rPr>
              <w:rStyle w:val="Hyperlink"/>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ins w:id="4" w:author="Nuno, Marta" w:date="2022-03-17T15:03:00Z">
            <w:r>
              <w:rPr>
                <w:webHidden/>
              </w:rPr>
              <w:t>9</w:t>
            </w:r>
          </w:ins>
          <w:del w:id="5" w:author="Nuno, Marta" w:date="2022-03-17T15:03:00Z">
            <w:r w:rsidR="0097798B" w:rsidDel="005E4EA8">
              <w:rPr>
                <w:webHidden/>
              </w:rPr>
              <w:delText>6</w:delText>
            </w:r>
          </w:del>
          <w:r w:rsidR="0097798B">
            <w:rPr>
              <w:webHidden/>
            </w:rPr>
            <w:fldChar w:fldCharType="end"/>
          </w:r>
          <w:r>
            <w:fldChar w:fldCharType="end"/>
          </w:r>
        </w:p>
        <w:p w14:paraId="1D17BBA6" w14:textId="4994E484" w:rsidR="0097798B" w:rsidRDefault="005E4EA8">
          <w:pPr>
            <w:pStyle w:val="TOC2"/>
            <w:rPr>
              <w:rFonts w:eastAsiaTheme="minorEastAsia"/>
              <w:sz w:val="22"/>
              <w:lang w:val="ru-RU" w:eastAsia="ru-RU"/>
            </w:rPr>
          </w:pPr>
          <w:r>
            <w:fldChar w:fldCharType="begin"/>
          </w:r>
          <w:r>
            <w:instrText xml:space="preserve"> HYPERLINK \l "_Toc75807736" </w:instrText>
          </w:r>
          <w:r>
            <w:fldChar w:fldCharType="separate"/>
          </w:r>
          <w:r w:rsidR="0097798B" w:rsidRPr="00391CF1">
            <w:rPr>
              <w:rStyle w:val="Hyperlink"/>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ins w:id="6" w:author="Nuno, Marta" w:date="2022-03-17T15:03:00Z">
            <w:r>
              <w:rPr>
                <w:webHidden/>
              </w:rPr>
              <w:t>9</w:t>
            </w:r>
          </w:ins>
          <w:del w:id="7" w:author="Nuno, Marta" w:date="2022-03-17T15:03:00Z">
            <w:r w:rsidR="0097798B" w:rsidDel="005E4EA8">
              <w:rPr>
                <w:webHidden/>
              </w:rPr>
              <w:delText>6</w:delText>
            </w:r>
          </w:del>
          <w:r w:rsidR="0097798B">
            <w:rPr>
              <w:webHidden/>
            </w:rPr>
            <w:fldChar w:fldCharType="end"/>
          </w:r>
          <w:r>
            <w:fldChar w:fldCharType="end"/>
          </w:r>
        </w:p>
        <w:p w14:paraId="32868913" w14:textId="1EFB1DD5" w:rsidR="0097798B" w:rsidRDefault="005E4EA8">
          <w:pPr>
            <w:pStyle w:val="TOC2"/>
            <w:rPr>
              <w:rFonts w:eastAsiaTheme="minorEastAsia"/>
              <w:sz w:val="22"/>
              <w:lang w:val="ru-RU" w:eastAsia="ru-RU"/>
            </w:rPr>
          </w:pPr>
          <w:r>
            <w:fldChar w:fldCharType="begin"/>
          </w:r>
          <w:r>
            <w:instrText xml:space="preserve"> HYPERLINK \l "_Toc75807737" </w:instrText>
          </w:r>
          <w:r>
            <w:fldChar w:fldCharType="separate"/>
          </w:r>
          <w:r w:rsidR="0097798B" w:rsidRPr="00391CF1">
            <w:rPr>
              <w:rStyle w:val="Hyperlink"/>
            </w:rPr>
            <w:t>2.4</w:t>
          </w:r>
          <w:r w:rsidR="0097798B">
            <w:rPr>
              <w:rFonts w:eastAsiaTheme="minorEastAsia"/>
              <w:sz w:val="22"/>
              <w:lang w:val="ru-RU" w:eastAsia="ru-RU"/>
            </w:rPr>
            <w:tab/>
          </w:r>
          <w:r w:rsidR="0097798B" w:rsidRPr="00391CF1">
            <w:rPr>
              <w:rStyle w:val="Hyperlink"/>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ins w:id="8" w:author="Nuno, Marta" w:date="2022-03-17T15:03:00Z">
            <w:r>
              <w:rPr>
                <w:webHidden/>
              </w:rPr>
              <w:t>9</w:t>
            </w:r>
          </w:ins>
          <w:del w:id="9" w:author="Nuno, Marta" w:date="2022-03-17T15:03:00Z">
            <w:r w:rsidR="0097798B" w:rsidDel="005E4EA8">
              <w:rPr>
                <w:webHidden/>
              </w:rPr>
              <w:delText>6</w:delText>
            </w:r>
          </w:del>
          <w:r w:rsidR="0097798B">
            <w:rPr>
              <w:webHidden/>
            </w:rPr>
            <w:fldChar w:fldCharType="end"/>
          </w:r>
          <w:r>
            <w:fldChar w:fldCharType="end"/>
          </w:r>
        </w:p>
        <w:p w14:paraId="6E457976" w14:textId="73F6D367" w:rsidR="0097798B" w:rsidRDefault="005E4EA8">
          <w:pPr>
            <w:pStyle w:val="TOC2"/>
            <w:rPr>
              <w:rFonts w:eastAsiaTheme="minorEastAsia"/>
              <w:sz w:val="22"/>
              <w:lang w:val="ru-RU" w:eastAsia="ru-RU"/>
            </w:rPr>
          </w:pPr>
          <w:r>
            <w:fldChar w:fldCharType="begin"/>
          </w:r>
          <w:r>
            <w:instrText xml:space="preserve"> HYPERLINK \l "_Toc75807738" </w:instrText>
          </w:r>
          <w:r>
            <w:fldChar w:fldCharType="separate"/>
          </w:r>
          <w:r w:rsidR="0097798B" w:rsidRPr="00391CF1">
            <w:rPr>
              <w:rStyle w:val="Hyperlink"/>
            </w:rPr>
            <w:t>2.5</w:t>
          </w:r>
          <w:r w:rsidR="0097798B">
            <w:rPr>
              <w:rFonts w:eastAsiaTheme="minorEastAsia"/>
              <w:sz w:val="22"/>
              <w:lang w:val="ru-RU" w:eastAsia="ru-RU"/>
            </w:rPr>
            <w:tab/>
          </w:r>
          <w:r w:rsidR="0097798B" w:rsidRPr="00391CF1">
            <w:rPr>
              <w:rStyle w:val="Hyperlink"/>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ins w:id="10" w:author="Nuno, Marta" w:date="2022-03-17T15:03:00Z">
            <w:r>
              <w:rPr>
                <w:webHidden/>
              </w:rPr>
              <w:t>10</w:t>
            </w:r>
          </w:ins>
          <w:del w:id="11" w:author="Nuno, Marta" w:date="2022-03-17T15:03:00Z">
            <w:r w:rsidR="0097798B" w:rsidDel="005E4EA8">
              <w:rPr>
                <w:webHidden/>
              </w:rPr>
              <w:delText>7</w:delText>
            </w:r>
          </w:del>
          <w:r w:rsidR="0097798B">
            <w:rPr>
              <w:webHidden/>
            </w:rPr>
            <w:fldChar w:fldCharType="end"/>
          </w:r>
          <w:r>
            <w:fldChar w:fldCharType="end"/>
          </w:r>
        </w:p>
        <w:p w14:paraId="7A51A2B8" w14:textId="5C6992D7" w:rsidR="0097798B" w:rsidRDefault="005E4EA8">
          <w:pPr>
            <w:pStyle w:val="TOC2"/>
            <w:rPr>
              <w:rFonts w:eastAsiaTheme="minorEastAsia"/>
              <w:sz w:val="22"/>
              <w:lang w:val="ru-RU" w:eastAsia="ru-RU"/>
            </w:rPr>
          </w:pPr>
          <w:r>
            <w:fldChar w:fldCharType="begin"/>
          </w:r>
          <w:r>
            <w:instrText xml:space="preserve"> HYPERLINK \l "_Toc75807739" </w:instrText>
          </w:r>
          <w:r>
            <w:fldChar w:fldCharType="separate"/>
          </w:r>
          <w:r w:rsidR="0097798B" w:rsidRPr="00391CF1">
            <w:rPr>
              <w:rStyle w:val="Hyperlink"/>
            </w:rPr>
            <w:t>2.6</w:t>
          </w:r>
          <w:r w:rsidR="0097798B">
            <w:rPr>
              <w:rFonts w:eastAsiaTheme="minorEastAsia"/>
              <w:sz w:val="22"/>
              <w:lang w:val="ru-RU" w:eastAsia="ru-RU"/>
            </w:rPr>
            <w:tab/>
          </w:r>
          <w:r w:rsidR="0097798B" w:rsidRPr="00391CF1">
            <w:rPr>
              <w:rStyle w:val="Hyperlink"/>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ins w:id="12" w:author="Nuno, Marta" w:date="2022-03-17T15:03:00Z">
            <w:r>
              <w:rPr>
                <w:webHidden/>
              </w:rPr>
              <w:t>11</w:t>
            </w:r>
          </w:ins>
          <w:del w:id="13" w:author="Nuno, Marta" w:date="2022-03-17T15:03:00Z">
            <w:r w:rsidR="0097798B" w:rsidDel="005E4EA8">
              <w:rPr>
                <w:webHidden/>
              </w:rPr>
              <w:delText>7</w:delText>
            </w:r>
          </w:del>
          <w:r w:rsidR="0097798B">
            <w:rPr>
              <w:webHidden/>
            </w:rPr>
            <w:fldChar w:fldCharType="end"/>
          </w:r>
          <w:r>
            <w:fldChar w:fldCharType="end"/>
          </w:r>
        </w:p>
        <w:p w14:paraId="28DC5A9E" w14:textId="1B8FA463" w:rsidR="0097798B" w:rsidRDefault="005E4EA8">
          <w:pPr>
            <w:pStyle w:val="TOC2"/>
            <w:rPr>
              <w:rFonts w:eastAsiaTheme="minorEastAsia"/>
              <w:sz w:val="22"/>
              <w:lang w:val="ru-RU" w:eastAsia="ru-RU"/>
            </w:rPr>
          </w:pPr>
          <w:r>
            <w:fldChar w:fldCharType="begin"/>
          </w:r>
          <w:r>
            <w:instrText xml:space="preserve"> HYPERLINK \l "_Toc75807740" </w:instrText>
          </w:r>
          <w:r>
            <w:fldChar w:fldCharType="separate"/>
          </w:r>
          <w:r w:rsidR="0097798B" w:rsidRPr="00391CF1">
            <w:rPr>
              <w:rStyle w:val="Hyperlink"/>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ins w:id="14" w:author="Nuno, Marta" w:date="2022-03-17T15:03:00Z">
            <w:r>
              <w:rPr>
                <w:webHidden/>
              </w:rPr>
              <w:t>11</w:t>
            </w:r>
          </w:ins>
          <w:del w:id="15" w:author="Nuno, Marta" w:date="2022-03-17T15:03:00Z">
            <w:r w:rsidR="0097798B" w:rsidDel="005E4EA8">
              <w:rPr>
                <w:webHidden/>
              </w:rPr>
              <w:delText>7</w:delText>
            </w:r>
          </w:del>
          <w:r w:rsidR="0097798B">
            <w:rPr>
              <w:webHidden/>
            </w:rPr>
            <w:fldChar w:fldCharType="end"/>
          </w:r>
          <w:r>
            <w:fldChar w:fldCharType="end"/>
          </w:r>
        </w:p>
        <w:p w14:paraId="288D16EC" w14:textId="17B1D9D1" w:rsidR="0097798B" w:rsidRDefault="005E4EA8">
          <w:pPr>
            <w:pStyle w:val="TOC2"/>
            <w:rPr>
              <w:rFonts w:eastAsiaTheme="minorEastAsia"/>
              <w:sz w:val="22"/>
              <w:lang w:val="ru-RU" w:eastAsia="ru-RU"/>
            </w:rPr>
          </w:pPr>
          <w:r>
            <w:fldChar w:fldCharType="begin"/>
          </w:r>
          <w:r>
            <w:instrText xml:space="preserve"> HYPERLINK \l "_Toc75807741" </w:instrText>
          </w:r>
          <w:r>
            <w:fldChar w:fldCharType="separate"/>
          </w:r>
          <w:r w:rsidR="0097798B" w:rsidRPr="00391CF1">
            <w:rPr>
              <w:rStyle w:val="Hyperlink"/>
            </w:rPr>
            <w:t>2.6.2</w:t>
          </w:r>
          <w:r w:rsidR="00790FFD">
            <w:rPr>
              <w:rStyle w:val="Hyperlink"/>
            </w:rPr>
            <w:t xml:space="preserve"> </w:t>
          </w:r>
          <w:r w:rsidR="0097798B" w:rsidRPr="00391CF1">
            <w:rPr>
              <w:rStyle w:val="Hyperlink"/>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ins w:id="16" w:author="Nuno, Marta" w:date="2022-03-17T15:03:00Z">
            <w:r>
              <w:rPr>
                <w:webHidden/>
              </w:rPr>
              <w:t>14</w:t>
            </w:r>
          </w:ins>
          <w:del w:id="17" w:author="Nuno, Marta" w:date="2022-03-17T15:03:00Z">
            <w:r w:rsidR="0097798B" w:rsidDel="005E4EA8">
              <w:rPr>
                <w:webHidden/>
              </w:rPr>
              <w:delText>8</w:delText>
            </w:r>
          </w:del>
          <w:r w:rsidR="0097798B">
            <w:rPr>
              <w:webHidden/>
            </w:rPr>
            <w:fldChar w:fldCharType="end"/>
          </w:r>
          <w:r>
            <w:fldChar w:fldCharType="end"/>
          </w:r>
        </w:p>
        <w:p w14:paraId="47B52610" w14:textId="56287F9E" w:rsidR="0097798B" w:rsidRDefault="005E4EA8">
          <w:pPr>
            <w:pStyle w:val="TOC2"/>
            <w:rPr>
              <w:rFonts w:eastAsiaTheme="minorEastAsia"/>
              <w:sz w:val="22"/>
              <w:lang w:val="ru-RU" w:eastAsia="ru-RU"/>
            </w:rPr>
          </w:pPr>
          <w:r>
            <w:fldChar w:fldCharType="begin"/>
          </w:r>
          <w:r>
            <w:instrText xml:space="preserve"> HYPERLINK \l "_Toc75807742" </w:instrText>
          </w:r>
          <w:r>
            <w:fldChar w:fldCharType="separate"/>
          </w:r>
          <w:r w:rsidR="0097798B" w:rsidRPr="00391CF1">
            <w:rPr>
              <w:rStyle w:val="Hyperlink"/>
            </w:rPr>
            <w:t>2.6.3.</w:t>
          </w:r>
          <w:r w:rsidR="00790FFD">
            <w:rPr>
              <w:rStyle w:val="Hyperlink"/>
            </w:rPr>
            <w:t xml:space="preserve"> </w:t>
          </w:r>
          <w:r w:rsidR="0097798B" w:rsidRPr="00391CF1">
            <w:rPr>
              <w:rStyle w:val="Hyperlink"/>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ins w:id="18" w:author="Nuno, Marta" w:date="2022-03-17T15:03:00Z">
            <w:r>
              <w:rPr>
                <w:webHidden/>
              </w:rPr>
              <w:t>14</w:t>
            </w:r>
          </w:ins>
          <w:del w:id="19" w:author="Nuno, Marta" w:date="2022-03-17T15:03:00Z">
            <w:r w:rsidR="0097798B" w:rsidDel="005E4EA8">
              <w:rPr>
                <w:webHidden/>
              </w:rPr>
              <w:delText>8</w:delText>
            </w:r>
          </w:del>
          <w:r w:rsidR="0097798B">
            <w:rPr>
              <w:webHidden/>
            </w:rPr>
            <w:fldChar w:fldCharType="end"/>
          </w:r>
          <w:r>
            <w:fldChar w:fldCharType="end"/>
          </w:r>
        </w:p>
        <w:p w14:paraId="0B8214D9" w14:textId="314CA850" w:rsidR="0097798B" w:rsidRDefault="005E4EA8">
          <w:pPr>
            <w:pStyle w:val="TOC2"/>
            <w:rPr>
              <w:rFonts w:eastAsiaTheme="minorEastAsia"/>
              <w:sz w:val="22"/>
              <w:lang w:val="ru-RU" w:eastAsia="ru-RU"/>
            </w:rPr>
          </w:pPr>
          <w:r>
            <w:fldChar w:fldCharType="begin"/>
          </w:r>
          <w:r>
            <w:instrText xml:space="preserve"> HYPERLINK \l "_Toc75807743" </w:instrText>
          </w:r>
          <w:r>
            <w:fldChar w:fldCharType="separate"/>
          </w:r>
          <w:r w:rsidR="0097798B" w:rsidRPr="00391CF1">
            <w:rPr>
              <w:rStyle w:val="Hyperlink"/>
            </w:rPr>
            <w:t>2.6.4</w:t>
          </w:r>
          <w:r w:rsidR="00790FFD">
            <w:rPr>
              <w:rStyle w:val="Hyperlink"/>
            </w:rPr>
            <w:t xml:space="preserve">  </w:t>
          </w:r>
          <w:r w:rsidR="0097798B" w:rsidRPr="00391CF1">
            <w:rPr>
              <w:rStyle w:val="Hyperlink"/>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ins w:id="20" w:author="Nuno, Marta" w:date="2022-03-17T15:03:00Z">
            <w:r>
              <w:rPr>
                <w:webHidden/>
              </w:rPr>
              <w:t>14</w:t>
            </w:r>
          </w:ins>
          <w:del w:id="21" w:author="Nuno, Marta" w:date="2022-03-17T15:03:00Z">
            <w:r w:rsidR="0097798B" w:rsidDel="005E4EA8">
              <w:rPr>
                <w:webHidden/>
              </w:rPr>
              <w:delText>8</w:delText>
            </w:r>
          </w:del>
          <w:r w:rsidR="0097798B">
            <w:rPr>
              <w:webHidden/>
            </w:rPr>
            <w:fldChar w:fldCharType="end"/>
          </w:r>
          <w:r>
            <w:fldChar w:fldCharType="end"/>
          </w:r>
        </w:p>
        <w:p w14:paraId="186684ED" w14:textId="48C0CF20" w:rsidR="0097798B" w:rsidRDefault="005E4EA8">
          <w:pPr>
            <w:pStyle w:val="TOC2"/>
            <w:rPr>
              <w:rFonts w:eastAsiaTheme="minorEastAsia"/>
              <w:sz w:val="22"/>
              <w:lang w:val="ru-RU" w:eastAsia="ru-RU"/>
            </w:rPr>
          </w:pPr>
          <w:r>
            <w:fldChar w:fldCharType="begin"/>
          </w:r>
          <w:r>
            <w:instrText xml:space="preserve"> HYPERLINK \l "_Toc75807744" </w:instrText>
          </w:r>
          <w:r>
            <w:fldChar w:fldCharType="separate"/>
          </w:r>
          <w:r w:rsidR="0097798B" w:rsidRPr="00391CF1">
            <w:rPr>
              <w:rStyle w:val="Hyperlink"/>
            </w:rPr>
            <w:t>2.7</w:t>
          </w:r>
          <w:r w:rsidR="0097798B">
            <w:rPr>
              <w:rFonts w:eastAsiaTheme="minorEastAsia"/>
              <w:sz w:val="22"/>
              <w:lang w:val="ru-RU" w:eastAsia="ru-RU"/>
            </w:rPr>
            <w:tab/>
          </w:r>
          <w:r w:rsidR="0097798B" w:rsidRPr="00391CF1">
            <w:rPr>
              <w:rStyle w:val="Hyperlink"/>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ins w:id="22" w:author="Nuno, Marta" w:date="2022-03-17T15:03:00Z">
            <w:r>
              <w:rPr>
                <w:webHidden/>
              </w:rPr>
              <w:t>14</w:t>
            </w:r>
          </w:ins>
          <w:del w:id="23" w:author="Nuno, Marta" w:date="2022-03-17T15:03:00Z">
            <w:r w:rsidR="0097798B" w:rsidDel="005E4EA8">
              <w:rPr>
                <w:webHidden/>
              </w:rPr>
              <w:delText>8</w:delText>
            </w:r>
          </w:del>
          <w:r w:rsidR="0097798B">
            <w:rPr>
              <w:webHidden/>
            </w:rPr>
            <w:fldChar w:fldCharType="end"/>
          </w:r>
          <w:r>
            <w:fldChar w:fldCharType="end"/>
          </w:r>
        </w:p>
        <w:p w14:paraId="30064580" w14:textId="7607B83F" w:rsidR="0097798B" w:rsidRDefault="005E4EA8">
          <w:pPr>
            <w:pStyle w:val="TOC2"/>
            <w:rPr>
              <w:rFonts w:eastAsiaTheme="minorEastAsia"/>
              <w:sz w:val="22"/>
              <w:lang w:val="ru-RU" w:eastAsia="ru-RU"/>
            </w:rPr>
          </w:pPr>
          <w:r>
            <w:fldChar w:fldCharType="begin"/>
          </w:r>
          <w:r>
            <w:instrText xml:space="preserve"> HYPERLINK \l "_Toc75807745" </w:instrText>
          </w:r>
          <w:r>
            <w:fldChar w:fldCharType="separate"/>
          </w:r>
          <w:r w:rsidR="0097798B" w:rsidRPr="00391CF1">
            <w:rPr>
              <w:rStyle w:val="Hyperlink"/>
            </w:rPr>
            <w:t>2.8</w:t>
          </w:r>
          <w:r w:rsidR="0097798B">
            <w:rPr>
              <w:rFonts w:eastAsiaTheme="minorEastAsia"/>
              <w:sz w:val="22"/>
              <w:lang w:val="ru-RU" w:eastAsia="ru-RU"/>
            </w:rPr>
            <w:tab/>
          </w:r>
          <w:r w:rsidR="0097798B" w:rsidRPr="00391CF1">
            <w:rPr>
              <w:rStyle w:val="Hyperlink"/>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ins w:id="24" w:author="Nuno, Marta" w:date="2022-03-17T15:03:00Z">
            <w:r>
              <w:rPr>
                <w:webHidden/>
              </w:rPr>
              <w:t>14</w:t>
            </w:r>
          </w:ins>
          <w:del w:id="25" w:author="Nuno, Marta" w:date="2022-03-17T15:03:00Z">
            <w:r w:rsidR="0097798B" w:rsidDel="005E4EA8">
              <w:rPr>
                <w:webHidden/>
              </w:rPr>
              <w:delText>8</w:delText>
            </w:r>
          </w:del>
          <w:r w:rsidR="0097798B">
            <w:rPr>
              <w:webHidden/>
            </w:rPr>
            <w:fldChar w:fldCharType="end"/>
          </w:r>
          <w:r>
            <w:fldChar w:fldCharType="end"/>
          </w:r>
        </w:p>
        <w:p w14:paraId="72B4BE7C" w14:textId="7BA50B53"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283B18">
      <w:pPr>
        <w:pStyle w:val="Heading1"/>
        <w:numPr>
          <w:ilvl w:val="0"/>
          <w:numId w:val="16"/>
        </w:numPr>
      </w:pPr>
      <w:bookmarkStart w:id="26" w:name="_Toc75807726"/>
      <w:r>
        <w:lastRenderedPageBreak/>
        <w:t>Document approval</w:t>
      </w:r>
      <w:bookmarkEnd w:id="26"/>
    </w:p>
    <w:p w14:paraId="38724E88" w14:textId="77777777" w:rsidR="00B5445E" w:rsidRPr="00B5445E" w:rsidRDefault="00B5445E" w:rsidP="00B5445E"/>
    <w:p w14:paraId="316076FC" w14:textId="4415DE60" w:rsidR="00355576" w:rsidRPr="007346FB" w:rsidRDefault="007346FB" w:rsidP="00355576">
      <w:pPr>
        <w:rPr>
          <w:i/>
          <w:iCs/>
          <w:color w:val="A6A6A6" w:themeColor="background1" w:themeShade="A6"/>
          <w:sz w:val="20"/>
          <w:szCs w:val="20"/>
        </w:rPr>
      </w:pPr>
      <w:r w:rsidRPr="007346FB">
        <w:rPr>
          <w:i/>
          <w:iCs/>
          <w:color w:val="A6A6A6" w:themeColor="background1" w:themeShade="A6"/>
          <w:sz w:val="20"/>
          <w:szCs w:val="20"/>
        </w:rPr>
        <w:t>List members from market, DBU, BTS, ODC, GTC and other teams that are accountable and responsible for the CHG implementation. Add extra rows if required to include extra team members (</w:t>
      </w:r>
      <w:r w:rsidR="00DE3A3F" w:rsidRPr="007346FB">
        <w:rPr>
          <w:i/>
          <w:iCs/>
          <w:color w:val="A6A6A6" w:themeColor="background1" w:themeShade="A6"/>
          <w:sz w:val="20"/>
          <w:szCs w:val="20"/>
        </w:rPr>
        <w:t>e.g.,</w:t>
      </w:r>
      <w:r w:rsidRPr="007346FB">
        <w:rPr>
          <w:i/>
          <w:iCs/>
          <w:color w:val="A6A6A6" w:themeColor="background1" w:themeShade="A6"/>
          <w:sz w:val="20"/>
          <w:szCs w:val="20"/>
        </w:rPr>
        <w:t xml:space="preserve"> responsible for different areas or services).</w:t>
      </w:r>
    </w:p>
    <w:tbl>
      <w:tblPr>
        <w:tblStyle w:val="GridTable1Light-Accent6"/>
        <w:tblpPr w:leftFromText="180" w:rightFromText="180" w:vertAnchor="text" w:horzAnchor="margin" w:tblpY="2"/>
        <w:tblW w:w="5000" w:type="pct"/>
        <w:tblLook w:val="0020" w:firstRow="1" w:lastRow="0" w:firstColumn="0" w:lastColumn="0" w:noHBand="0" w:noVBand="0"/>
      </w:tblPr>
      <w:tblGrid>
        <w:gridCol w:w="2067"/>
        <w:gridCol w:w="3965"/>
        <w:gridCol w:w="2883"/>
      </w:tblGrid>
      <w:tr w:rsidR="00610783" w:rsidRPr="00E46A9F" w14:paraId="5247607C" w14:textId="77777777" w:rsidTr="00610783">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14:paraId="7D19E16D" w14:textId="77777777" w:rsidR="00610783" w:rsidRPr="00462C94" w:rsidRDefault="00610783" w:rsidP="00610783">
            <w:pPr>
              <w:spacing w:before="100" w:beforeAutospacing="1" w:after="100" w:afterAutospacing="1"/>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14:paraId="64EA010A"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14:paraId="0036D2F3"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610783">
        <w:trPr>
          <w:trHeight w:val="288"/>
        </w:trPr>
        <w:tc>
          <w:tcPr>
            <w:tcW w:w="1159" w:type="pct"/>
          </w:tcPr>
          <w:p w14:paraId="174D5556"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Market Sponsor</w:t>
            </w:r>
          </w:p>
        </w:tc>
        <w:tc>
          <w:tcPr>
            <w:tcW w:w="2224" w:type="pct"/>
          </w:tcPr>
          <w:p w14:paraId="0CCF6F68" w14:textId="5FDDB0FA" w:rsidR="00610783" w:rsidRPr="00745CF2" w:rsidRDefault="00E46B70" w:rsidP="00E46B70">
            <w:pPr>
              <w:spacing w:before="100" w:beforeAutospacing="1" w:after="100" w:afterAutospacing="1"/>
              <w:ind w:left="78"/>
              <w:rPr>
                <w:rFonts w:cstheme="minorHAnsi"/>
                <w:noProof/>
                <w:sz w:val="20"/>
                <w:szCs w:val="20"/>
              </w:rPr>
            </w:pPr>
            <w:r>
              <w:rPr>
                <w:rFonts w:cstheme="minorHAnsi"/>
                <w:noProof/>
                <w:sz w:val="20"/>
                <w:szCs w:val="20"/>
              </w:rPr>
              <w:t xml:space="preserve">Phil </w:t>
            </w:r>
            <w:r w:rsidRPr="00E46B70">
              <w:rPr>
                <w:rFonts w:cstheme="minorHAnsi"/>
                <w:noProof/>
                <w:sz w:val="20"/>
                <w:szCs w:val="20"/>
              </w:rPr>
              <w:t>Guilfoyle</w:t>
            </w:r>
          </w:p>
        </w:tc>
        <w:tc>
          <w:tcPr>
            <w:tcW w:w="1617" w:type="pct"/>
          </w:tcPr>
          <w:p w14:paraId="0CF18DE0" w14:textId="67339C48"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 xml:space="preserve">TME </w:t>
            </w:r>
            <w:r>
              <w:rPr>
                <w:rFonts w:cstheme="minorHAnsi"/>
                <w:noProof/>
                <w:sz w:val="20"/>
                <w:szCs w:val="20"/>
              </w:rPr>
              <w:t xml:space="preserve">Manager </w:t>
            </w:r>
            <w:r w:rsidR="00E46B70">
              <w:rPr>
                <w:rFonts w:cstheme="minorHAnsi"/>
                <w:noProof/>
                <w:sz w:val="20"/>
                <w:szCs w:val="20"/>
              </w:rPr>
              <w:t>UK</w:t>
            </w:r>
          </w:p>
        </w:tc>
      </w:tr>
      <w:tr w:rsidR="00610783" w:rsidRPr="00745CF2" w14:paraId="71F3E811" w14:textId="77777777" w:rsidTr="00610783">
        <w:trPr>
          <w:trHeight w:val="288"/>
        </w:trPr>
        <w:tc>
          <w:tcPr>
            <w:tcW w:w="1159" w:type="pct"/>
          </w:tcPr>
          <w:p w14:paraId="0A538BB1"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DBU Approver</w:t>
            </w:r>
          </w:p>
        </w:tc>
        <w:tc>
          <w:tcPr>
            <w:tcW w:w="2224" w:type="pct"/>
          </w:tcPr>
          <w:p w14:paraId="4222B1F5" w14:textId="777BFCB8" w:rsidR="00610783" w:rsidRPr="00745CF2" w:rsidRDefault="00570871" w:rsidP="00E46B70">
            <w:pPr>
              <w:spacing w:before="100" w:beforeAutospacing="1" w:after="100" w:afterAutospacing="1"/>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617" w:type="pct"/>
          </w:tcPr>
          <w:p w14:paraId="4811E7BC" w14:textId="77777777" w:rsidR="00610783" w:rsidRPr="00745CF2" w:rsidRDefault="00610783" w:rsidP="00610783">
            <w:pPr>
              <w:spacing w:before="100" w:beforeAutospacing="1" w:after="100" w:afterAutospacing="1"/>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610783">
        <w:trPr>
          <w:trHeight w:val="288"/>
        </w:trPr>
        <w:tc>
          <w:tcPr>
            <w:tcW w:w="1159" w:type="pct"/>
          </w:tcPr>
          <w:p w14:paraId="351ACD0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14:paraId="6038ABA8" w14:textId="22F6E473" w:rsidR="00610783" w:rsidRPr="00745CF2" w:rsidRDefault="00E46B70" w:rsidP="00E46B70">
            <w:pPr>
              <w:spacing w:before="100" w:beforeAutospacing="1" w:after="100" w:afterAutospacing="1"/>
              <w:ind w:left="78"/>
              <w:rPr>
                <w:rFonts w:cstheme="minorHAnsi"/>
                <w:noProof/>
                <w:sz w:val="20"/>
                <w:szCs w:val="20"/>
              </w:rPr>
            </w:pPr>
            <w:r>
              <w:rPr>
                <w:rFonts w:cstheme="minorHAnsi"/>
                <w:noProof/>
                <w:sz w:val="20"/>
                <w:szCs w:val="20"/>
              </w:rPr>
              <w:t>Alexander Polyakov</w:t>
            </w:r>
          </w:p>
        </w:tc>
        <w:tc>
          <w:tcPr>
            <w:tcW w:w="1617" w:type="pct"/>
          </w:tcPr>
          <w:p w14:paraId="791E409E"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610783">
        <w:trPr>
          <w:trHeight w:val="288"/>
        </w:trPr>
        <w:tc>
          <w:tcPr>
            <w:tcW w:w="1159" w:type="pct"/>
          </w:tcPr>
          <w:p w14:paraId="15089702"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14:paraId="0595E938" w14:textId="2C2346CC"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David Gallego</w:t>
            </w:r>
          </w:p>
        </w:tc>
        <w:tc>
          <w:tcPr>
            <w:tcW w:w="1617" w:type="pct"/>
          </w:tcPr>
          <w:p w14:paraId="6320B360"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610783">
        <w:trPr>
          <w:trHeight w:val="288"/>
        </w:trPr>
        <w:tc>
          <w:tcPr>
            <w:tcW w:w="1159" w:type="pct"/>
          </w:tcPr>
          <w:p w14:paraId="1C5A3E7D" w14:textId="577215FD" w:rsidR="006041B3" w:rsidRPr="00745CF2" w:rsidRDefault="006041B3" w:rsidP="00610783">
            <w:pPr>
              <w:spacing w:before="100" w:beforeAutospacing="1" w:after="100" w:afterAutospacing="1"/>
              <w:ind w:left="90"/>
              <w:rPr>
                <w:rFonts w:cstheme="minorHAnsi"/>
                <w:b/>
                <w:noProof/>
                <w:sz w:val="20"/>
                <w:szCs w:val="20"/>
              </w:rPr>
            </w:pPr>
            <w:r>
              <w:rPr>
                <w:rFonts w:cstheme="minorHAnsi"/>
                <w:b/>
                <w:noProof/>
                <w:sz w:val="20"/>
                <w:szCs w:val="20"/>
              </w:rPr>
              <w:t>ODC expert</w:t>
            </w:r>
          </w:p>
        </w:tc>
        <w:tc>
          <w:tcPr>
            <w:tcW w:w="2224" w:type="pct"/>
          </w:tcPr>
          <w:p w14:paraId="4D1BF735" w14:textId="52A4BE91" w:rsidR="006041B3" w:rsidRDefault="006041B3" w:rsidP="00E46B70">
            <w:pPr>
              <w:spacing w:before="100" w:beforeAutospacing="1" w:after="100" w:afterAutospacing="1"/>
              <w:ind w:left="78"/>
              <w:rPr>
                <w:rFonts w:cstheme="minorHAnsi"/>
                <w:noProof/>
                <w:sz w:val="20"/>
                <w:szCs w:val="20"/>
              </w:rPr>
            </w:pPr>
            <w:r>
              <w:rPr>
                <w:rFonts w:cstheme="minorHAnsi"/>
                <w:noProof/>
                <w:sz w:val="20"/>
                <w:szCs w:val="20"/>
              </w:rPr>
              <w:t>Fran / Migual Lopez</w:t>
            </w:r>
          </w:p>
        </w:tc>
        <w:tc>
          <w:tcPr>
            <w:tcW w:w="1617" w:type="pct"/>
          </w:tcPr>
          <w:p w14:paraId="44E79621" w14:textId="5F47FBC6" w:rsidR="006041B3" w:rsidRPr="00745CF2" w:rsidRDefault="006041B3" w:rsidP="00610783">
            <w:pPr>
              <w:spacing w:before="100" w:beforeAutospacing="1" w:after="100" w:afterAutospacing="1"/>
              <w:ind w:left="78"/>
              <w:rPr>
                <w:rFonts w:cstheme="minorHAnsi"/>
                <w:noProof/>
                <w:sz w:val="20"/>
                <w:szCs w:val="20"/>
              </w:rPr>
            </w:pPr>
            <w:r>
              <w:rPr>
                <w:rFonts w:cstheme="minorHAnsi"/>
                <w:noProof/>
                <w:sz w:val="20"/>
                <w:szCs w:val="20"/>
              </w:rPr>
              <w:t>ODC Data</w:t>
            </w:r>
          </w:p>
        </w:tc>
      </w:tr>
      <w:tr w:rsidR="00610783" w:rsidRPr="00745CF2" w14:paraId="2202771A" w14:textId="77777777" w:rsidTr="00610783">
        <w:trPr>
          <w:trHeight w:val="288"/>
        </w:trPr>
        <w:tc>
          <w:tcPr>
            <w:tcW w:w="1159" w:type="pct"/>
          </w:tcPr>
          <w:p w14:paraId="09F5B98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14:paraId="32DB823B" w14:textId="6B065BB4"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Jose Carlos Martin</w:t>
            </w:r>
          </w:p>
        </w:tc>
        <w:tc>
          <w:tcPr>
            <w:tcW w:w="1617" w:type="pct"/>
          </w:tcPr>
          <w:p w14:paraId="2A1FD386"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283B18">
      <w:pPr>
        <w:pStyle w:val="Heading1"/>
        <w:numPr>
          <w:ilvl w:val="0"/>
          <w:numId w:val="16"/>
        </w:numPr>
      </w:pPr>
      <w:bookmarkStart w:id="27" w:name="_Toc75807727"/>
      <w:r>
        <w:t>Revision history</w:t>
      </w:r>
      <w:bookmarkEnd w:id="27"/>
    </w:p>
    <w:p w14:paraId="339618BB" w14:textId="77777777" w:rsidR="00E147DF" w:rsidRPr="00E147DF" w:rsidRDefault="00E147DF" w:rsidP="00E147DF"/>
    <w:tbl>
      <w:tblPr>
        <w:tblStyle w:val="GridTable1Light-Accent6"/>
        <w:tblW w:w="5000" w:type="pct"/>
        <w:tblLook w:val="0020" w:firstRow="1" w:lastRow="0" w:firstColumn="0" w:lastColumn="0" w:noHBand="0" w:noVBand="0"/>
      </w:tblPr>
      <w:tblGrid>
        <w:gridCol w:w="1140"/>
        <w:gridCol w:w="1273"/>
        <w:gridCol w:w="3738"/>
        <w:gridCol w:w="1457"/>
        <w:gridCol w:w="1307"/>
      </w:tblGrid>
      <w:tr w:rsidR="00E147DF" w:rsidRPr="00756549" w14:paraId="691792F2" w14:textId="77777777" w:rsidTr="049B8778">
        <w:trPr>
          <w:cnfStyle w:val="100000000000" w:firstRow="1" w:lastRow="0" w:firstColumn="0" w:lastColumn="0" w:oddVBand="0" w:evenVBand="0" w:oddHBand="0" w:evenHBand="0" w:firstRowFirstColumn="0" w:firstRowLastColumn="0" w:lastRowFirstColumn="0" w:lastRowLastColumn="0"/>
          <w:trHeight w:val="270"/>
        </w:trPr>
        <w:tc>
          <w:tcPr>
            <w:tcW w:w="639" w:type="pct"/>
            <w:shd w:val="clear" w:color="auto" w:fill="2B5D9A" w:themeFill="accent6" w:themeFillShade="BF"/>
          </w:tcPr>
          <w:p w14:paraId="31FA1727"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4" w:type="pct"/>
            <w:shd w:val="clear" w:color="auto" w:fill="2B5D9A" w:themeFill="accent6" w:themeFillShade="BF"/>
          </w:tcPr>
          <w:p w14:paraId="625711C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2097" w:type="pct"/>
            <w:shd w:val="clear" w:color="auto" w:fill="2B5D9A" w:themeFill="accent6" w:themeFillShade="BF"/>
          </w:tcPr>
          <w:p w14:paraId="4152CF1F"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817" w:type="pct"/>
            <w:shd w:val="clear" w:color="auto" w:fill="2B5D9A" w:themeFill="accent6" w:themeFillShade="BF"/>
          </w:tcPr>
          <w:p w14:paraId="20E0B673"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34" w:type="pct"/>
            <w:shd w:val="clear" w:color="auto" w:fill="2B5D9A" w:themeFill="accent6" w:themeFillShade="BF"/>
          </w:tcPr>
          <w:p w14:paraId="67C4199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49B8778">
        <w:tc>
          <w:tcPr>
            <w:tcW w:w="639" w:type="pct"/>
          </w:tcPr>
          <w:p w14:paraId="486D31DE"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1.0</w:t>
            </w:r>
          </w:p>
        </w:tc>
        <w:tc>
          <w:tcPr>
            <w:tcW w:w="714" w:type="pct"/>
          </w:tcPr>
          <w:p w14:paraId="201EF754"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w:t>
            </w:r>
          </w:p>
        </w:tc>
        <w:tc>
          <w:tcPr>
            <w:tcW w:w="2097" w:type="pct"/>
          </w:tcPr>
          <w:p w14:paraId="5F0317A6" w14:textId="77777777" w:rsidR="00E147DF" w:rsidRPr="00202DCD" w:rsidRDefault="00E147DF" w:rsidP="00652EAA">
            <w:pPr>
              <w:spacing w:before="100" w:beforeAutospacing="1" w:after="100" w:afterAutospacing="1"/>
              <w:ind w:left="90"/>
              <w:rPr>
                <w:rFonts w:cstheme="minorHAnsi"/>
                <w:bCs/>
                <w:noProof/>
                <w:sz w:val="20"/>
                <w:szCs w:val="20"/>
              </w:rPr>
            </w:pPr>
            <w:r w:rsidRPr="00202DCD">
              <w:rPr>
                <w:rFonts w:cstheme="minorHAnsi"/>
                <w:bCs/>
                <w:noProof/>
                <w:sz w:val="20"/>
                <w:szCs w:val="20"/>
              </w:rPr>
              <w:t>Draft</w:t>
            </w:r>
          </w:p>
        </w:tc>
        <w:tc>
          <w:tcPr>
            <w:tcW w:w="817" w:type="pct"/>
          </w:tcPr>
          <w:p w14:paraId="14AF15BF" w14:textId="3246DCE8" w:rsidR="00E147DF" w:rsidRPr="00202DCD" w:rsidRDefault="003D58E2" w:rsidP="049B8778">
            <w:pPr>
              <w:spacing w:beforeAutospacing="1" w:afterAutospacing="1" w:line="259" w:lineRule="auto"/>
              <w:ind w:left="90"/>
              <w:jc w:val="center"/>
              <w:rPr>
                <w:noProof/>
                <w:sz w:val="20"/>
                <w:szCs w:val="20"/>
              </w:rPr>
            </w:pPr>
            <w:r>
              <w:rPr>
                <w:noProof/>
                <w:sz w:val="20"/>
                <w:szCs w:val="20"/>
              </w:rPr>
              <w:t>Marta Nuño</w:t>
            </w:r>
          </w:p>
        </w:tc>
        <w:tc>
          <w:tcPr>
            <w:tcW w:w="734" w:type="pct"/>
          </w:tcPr>
          <w:p w14:paraId="1BE1FD15" w14:textId="7F4B9699" w:rsidR="00E147DF" w:rsidRPr="00202DCD" w:rsidRDefault="713F222C" w:rsidP="049B8778">
            <w:pPr>
              <w:spacing w:beforeAutospacing="1" w:afterAutospacing="1" w:line="259" w:lineRule="auto"/>
              <w:ind w:left="90"/>
              <w:jc w:val="center"/>
              <w:rPr>
                <w:noProof/>
                <w:sz w:val="20"/>
                <w:szCs w:val="20"/>
              </w:rPr>
            </w:pPr>
            <w:r w:rsidRPr="049B8778">
              <w:rPr>
                <w:noProof/>
                <w:sz w:val="20"/>
                <w:szCs w:val="20"/>
              </w:rPr>
              <w:t>02/03/22</w:t>
            </w:r>
          </w:p>
        </w:tc>
      </w:tr>
      <w:tr w:rsidR="00E147DF" w:rsidRPr="00756549" w14:paraId="41C27714" w14:textId="77777777" w:rsidTr="049B8778">
        <w:tc>
          <w:tcPr>
            <w:tcW w:w="639" w:type="pct"/>
          </w:tcPr>
          <w:p w14:paraId="49FF0EF2" w14:textId="77777777" w:rsidR="00E147DF" w:rsidRPr="00202DCD" w:rsidRDefault="00E147DF" w:rsidP="00652EAA">
            <w:pPr>
              <w:spacing w:before="100" w:beforeAutospacing="1" w:after="100" w:afterAutospacing="1"/>
              <w:ind w:left="90"/>
              <w:jc w:val="center"/>
              <w:rPr>
                <w:rFonts w:cstheme="minorHAnsi"/>
                <w:bCs/>
                <w:noProof/>
                <w:sz w:val="20"/>
                <w:szCs w:val="20"/>
              </w:rPr>
            </w:pPr>
            <w:r>
              <w:rPr>
                <w:rFonts w:cstheme="minorHAnsi"/>
                <w:bCs/>
                <w:noProof/>
                <w:sz w:val="20"/>
                <w:szCs w:val="20"/>
              </w:rPr>
              <w:t>1.1</w:t>
            </w:r>
          </w:p>
        </w:tc>
        <w:tc>
          <w:tcPr>
            <w:tcW w:w="714" w:type="pct"/>
          </w:tcPr>
          <w:p w14:paraId="58ED2FDB" w14:textId="11436A15" w:rsidR="00E147DF" w:rsidRPr="00202DCD" w:rsidRDefault="00A71921" w:rsidP="049B8778">
            <w:pPr>
              <w:spacing w:before="100" w:beforeAutospacing="1" w:after="100" w:afterAutospacing="1"/>
              <w:ind w:left="90"/>
              <w:jc w:val="center"/>
              <w:rPr>
                <w:noProof/>
                <w:sz w:val="20"/>
                <w:szCs w:val="20"/>
              </w:rPr>
            </w:pPr>
            <w:r>
              <w:rPr>
                <w:noProof/>
                <w:sz w:val="20"/>
                <w:szCs w:val="20"/>
              </w:rPr>
              <w:t>2.1 Changes in Siebel Sales</w:t>
            </w:r>
          </w:p>
        </w:tc>
        <w:tc>
          <w:tcPr>
            <w:tcW w:w="2097" w:type="pct"/>
          </w:tcPr>
          <w:p w14:paraId="1E51CB83" w14:textId="5AC5119A" w:rsidR="00E147DF" w:rsidRPr="00202DCD" w:rsidRDefault="00A71921" w:rsidP="049B8778">
            <w:pPr>
              <w:spacing w:before="100" w:beforeAutospacing="1" w:after="100" w:afterAutospacing="1"/>
              <w:ind w:left="90"/>
              <w:rPr>
                <w:noProof/>
                <w:sz w:val="20"/>
                <w:szCs w:val="20"/>
              </w:rPr>
            </w:pPr>
            <w:r>
              <w:rPr>
                <w:noProof/>
                <w:sz w:val="20"/>
                <w:szCs w:val="20"/>
              </w:rPr>
              <w:t>Activation of Feb’22 release implemenation of product harmonization for V2 and V3 Markets</w:t>
            </w:r>
          </w:p>
        </w:tc>
        <w:tc>
          <w:tcPr>
            <w:tcW w:w="817" w:type="pct"/>
          </w:tcPr>
          <w:p w14:paraId="42F92A18" w14:textId="5B9C3B63" w:rsidR="00E147DF" w:rsidRPr="00202DCD" w:rsidRDefault="00A71921" w:rsidP="049B8778">
            <w:pPr>
              <w:spacing w:before="100" w:beforeAutospacing="1" w:after="100" w:afterAutospacing="1"/>
              <w:ind w:left="90"/>
              <w:jc w:val="center"/>
              <w:rPr>
                <w:noProof/>
                <w:sz w:val="20"/>
                <w:szCs w:val="20"/>
              </w:rPr>
            </w:pPr>
            <w:r>
              <w:rPr>
                <w:noProof/>
                <w:sz w:val="20"/>
                <w:szCs w:val="20"/>
              </w:rPr>
              <w:t>Sahima Murguia</w:t>
            </w:r>
          </w:p>
        </w:tc>
        <w:tc>
          <w:tcPr>
            <w:tcW w:w="734" w:type="pct"/>
          </w:tcPr>
          <w:p w14:paraId="6BD0BBD3" w14:textId="7899A175" w:rsidR="00E147DF" w:rsidRPr="00202DCD" w:rsidRDefault="00A71921" w:rsidP="049B8778">
            <w:pPr>
              <w:spacing w:before="100" w:beforeAutospacing="1" w:after="100" w:afterAutospacing="1"/>
              <w:ind w:left="90"/>
              <w:jc w:val="center"/>
              <w:rPr>
                <w:noProof/>
                <w:sz w:val="20"/>
                <w:szCs w:val="20"/>
              </w:rPr>
            </w:pPr>
            <w:r>
              <w:rPr>
                <w:noProof/>
                <w:sz w:val="20"/>
                <w:szCs w:val="20"/>
              </w:rPr>
              <w:t>14/03/22</w:t>
            </w:r>
          </w:p>
        </w:tc>
      </w:tr>
      <w:tr w:rsidR="00E147DF" w:rsidRPr="00756549" w14:paraId="019DE6AA" w14:textId="77777777" w:rsidTr="049B8778">
        <w:tc>
          <w:tcPr>
            <w:tcW w:w="639" w:type="pct"/>
          </w:tcPr>
          <w:p w14:paraId="5C5F039E" w14:textId="2A28BB96" w:rsidR="00E147DF" w:rsidRPr="00202DCD" w:rsidRDefault="00BB0C37" w:rsidP="00652EAA">
            <w:pPr>
              <w:spacing w:before="100" w:beforeAutospacing="1" w:after="100" w:afterAutospacing="1"/>
              <w:ind w:left="90"/>
              <w:jc w:val="center"/>
              <w:rPr>
                <w:rFonts w:cstheme="minorHAnsi"/>
                <w:bCs/>
                <w:noProof/>
                <w:sz w:val="20"/>
                <w:szCs w:val="20"/>
              </w:rPr>
            </w:pPr>
            <w:r>
              <w:rPr>
                <w:rFonts w:cstheme="minorHAnsi"/>
                <w:bCs/>
                <w:noProof/>
                <w:sz w:val="20"/>
                <w:szCs w:val="20"/>
              </w:rPr>
              <w:t>1.2</w:t>
            </w:r>
          </w:p>
        </w:tc>
        <w:tc>
          <w:tcPr>
            <w:tcW w:w="714" w:type="pct"/>
          </w:tcPr>
          <w:p w14:paraId="441ABDEF" w14:textId="22FC9F21" w:rsidR="00E147DF" w:rsidRPr="00202DCD" w:rsidRDefault="00A51975" w:rsidP="00652EAA">
            <w:pPr>
              <w:spacing w:before="100" w:beforeAutospacing="1" w:after="100" w:afterAutospacing="1"/>
              <w:ind w:left="90"/>
              <w:jc w:val="center"/>
              <w:rPr>
                <w:rFonts w:cstheme="minorHAnsi"/>
                <w:bCs/>
                <w:noProof/>
                <w:sz w:val="20"/>
                <w:szCs w:val="20"/>
              </w:rPr>
            </w:pPr>
            <w:ins w:id="28" w:author="Nuno, Marta" w:date="2022-03-17T14:47:00Z">
              <w:r>
                <w:rPr>
                  <w:rFonts w:cstheme="minorHAnsi"/>
                  <w:bCs/>
                  <w:noProof/>
                  <w:sz w:val="20"/>
                  <w:szCs w:val="20"/>
                </w:rPr>
                <w:t>2.</w:t>
              </w:r>
            </w:ins>
            <w:ins w:id="29" w:author="Nuno, Marta" w:date="2022-03-17T14:48:00Z">
              <w:r w:rsidR="00082F70">
                <w:rPr>
                  <w:rFonts w:cstheme="minorHAnsi"/>
                  <w:bCs/>
                  <w:noProof/>
                  <w:sz w:val="20"/>
                  <w:szCs w:val="20"/>
                </w:rPr>
                <w:t>1.1</w:t>
              </w:r>
            </w:ins>
          </w:p>
        </w:tc>
        <w:tc>
          <w:tcPr>
            <w:tcW w:w="2097" w:type="pct"/>
          </w:tcPr>
          <w:p w14:paraId="2798E366" w14:textId="77777777" w:rsidR="00E147DF" w:rsidRDefault="00082F70" w:rsidP="00652EAA">
            <w:pPr>
              <w:spacing w:before="100" w:beforeAutospacing="1" w:after="100" w:afterAutospacing="1"/>
              <w:ind w:left="90"/>
              <w:rPr>
                <w:ins w:id="30" w:author="Nuno, Marta" w:date="2022-03-17T15:02:00Z"/>
                <w:rFonts w:cstheme="minorHAnsi"/>
                <w:bCs/>
                <w:noProof/>
                <w:sz w:val="20"/>
                <w:szCs w:val="20"/>
              </w:rPr>
            </w:pPr>
            <w:ins w:id="31" w:author="Nuno, Marta" w:date="2022-03-17T14:48:00Z">
              <w:r>
                <w:rPr>
                  <w:rFonts w:cstheme="minorHAnsi"/>
                  <w:bCs/>
                  <w:noProof/>
                  <w:sz w:val="20"/>
                  <w:szCs w:val="20"/>
                </w:rPr>
                <w:t>Update changes related to UOM in order to activate functionality from previous CHG as well to V2/V</w:t>
              </w:r>
              <w:r w:rsidR="00EB2621">
                <w:rPr>
                  <w:rFonts w:cstheme="minorHAnsi"/>
                  <w:bCs/>
                  <w:noProof/>
                  <w:sz w:val="20"/>
                  <w:szCs w:val="20"/>
                </w:rPr>
                <w:t>3</w:t>
              </w:r>
              <w:r>
                <w:rPr>
                  <w:rFonts w:cstheme="minorHAnsi"/>
                  <w:bCs/>
                  <w:noProof/>
                  <w:sz w:val="20"/>
                  <w:szCs w:val="20"/>
                </w:rPr>
                <w:t xml:space="preserve"> (IE; KZ</w:t>
              </w:r>
            </w:ins>
            <w:ins w:id="32" w:author="Nuno, Marta" w:date="2022-03-17T15:00:00Z">
              <w:r w:rsidR="00BF4734">
                <w:rPr>
                  <w:rFonts w:cstheme="minorHAnsi"/>
                  <w:bCs/>
                  <w:noProof/>
                  <w:sz w:val="20"/>
                  <w:szCs w:val="20"/>
                </w:rPr>
                <w:t xml:space="preserve"> and cluster</w:t>
              </w:r>
            </w:ins>
            <w:ins w:id="33" w:author="Nuno, Marta" w:date="2022-03-17T14:48:00Z">
              <w:r>
                <w:rPr>
                  <w:rFonts w:cstheme="minorHAnsi"/>
                  <w:bCs/>
                  <w:noProof/>
                  <w:sz w:val="20"/>
                  <w:szCs w:val="20"/>
                </w:rPr>
                <w:t>, RU) markets.</w:t>
              </w:r>
            </w:ins>
          </w:p>
          <w:p w14:paraId="1BCB4471" w14:textId="77777777" w:rsidR="00DE2473" w:rsidRDefault="00DE2473" w:rsidP="00DE2473">
            <w:pPr>
              <w:spacing w:before="100" w:beforeAutospacing="1" w:after="100" w:afterAutospacing="1"/>
              <w:rPr>
                <w:ins w:id="34" w:author="Nuno, Marta" w:date="2022-03-17T15:02:00Z"/>
                <w:rFonts w:cstheme="minorHAnsi"/>
                <w:bCs/>
                <w:noProof/>
                <w:sz w:val="20"/>
                <w:szCs w:val="20"/>
              </w:rPr>
            </w:pPr>
            <w:ins w:id="35" w:author="Nuno, Marta" w:date="2022-03-17T15:02:00Z">
              <w:r>
                <w:rPr>
                  <w:rFonts w:cstheme="minorHAnsi"/>
                  <w:bCs/>
                  <w:noProof/>
                  <w:sz w:val="20"/>
                  <w:szCs w:val="20"/>
                </w:rPr>
                <w:t>Provide detail of markets impacted.</w:t>
              </w:r>
            </w:ins>
          </w:p>
          <w:p w14:paraId="50F54520" w14:textId="6530811F" w:rsidR="00DE2473" w:rsidRPr="00202DCD" w:rsidRDefault="00DE2473">
            <w:pPr>
              <w:spacing w:before="100" w:beforeAutospacing="1" w:after="100" w:afterAutospacing="1"/>
              <w:rPr>
                <w:rFonts w:cstheme="minorHAnsi"/>
                <w:bCs/>
                <w:noProof/>
                <w:sz w:val="20"/>
                <w:szCs w:val="20"/>
              </w:rPr>
              <w:pPrChange w:id="36" w:author="Nuno, Marta" w:date="2022-03-17T15:02:00Z">
                <w:pPr>
                  <w:spacing w:before="100" w:beforeAutospacing="1" w:after="100" w:afterAutospacing="1"/>
                  <w:ind w:left="90"/>
                </w:pPr>
              </w:pPrChange>
            </w:pPr>
            <w:ins w:id="37" w:author="Nuno, Marta" w:date="2022-03-17T15:02:00Z">
              <w:r>
                <w:rPr>
                  <w:rFonts w:cstheme="minorHAnsi"/>
                  <w:bCs/>
                  <w:noProof/>
                  <w:sz w:val="20"/>
                  <w:szCs w:val="20"/>
                </w:rPr>
                <w:t>Add comment related to “Product Form</w:t>
              </w:r>
            </w:ins>
            <w:ins w:id="38" w:author="Nuno, Marta" w:date="2022-03-17T15:03:00Z">
              <w:r>
                <w:rPr>
                  <w:rFonts w:cstheme="minorHAnsi"/>
                  <w:bCs/>
                  <w:noProof/>
                  <w:sz w:val="20"/>
                  <w:szCs w:val="20"/>
                </w:rPr>
                <w:t xml:space="preserve"> Applet” to apply same changes as in “JTI Product Form Applet”:</w:t>
              </w:r>
            </w:ins>
          </w:p>
        </w:tc>
        <w:tc>
          <w:tcPr>
            <w:tcW w:w="817" w:type="pct"/>
          </w:tcPr>
          <w:p w14:paraId="6C69CB84" w14:textId="7FF5240D" w:rsidR="00E147DF" w:rsidRPr="00202DCD" w:rsidRDefault="00082F70" w:rsidP="00652EAA">
            <w:pPr>
              <w:spacing w:before="100" w:beforeAutospacing="1" w:after="100" w:afterAutospacing="1"/>
              <w:ind w:left="90"/>
              <w:jc w:val="center"/>
              <w:rPr>
                <w:rFonts w:cstheme="minorHAnsi"/>
                <w:bCs/>
                <w:noProof/>
                <w:sz w:val="20"/>
                <w:szCs w:val="20"/>
              </w:rPr>
            </w:pPr>
            <w:ins w:id="39" w:author="Nuno, Marta" w:date="2022-03-17T14:48:00Z">
              <w:r>
                <w:rPr>
                  <w:noProof/>
                  <w:sz w:val="20"/>
                  <w:szCs w:val="20"/>
                </w:rPr>
                <w:t>Marta Nuño</w:t>
              </w:r>
            </w:ins>
          </w:p>
        </w:tc>
        <w:tc>
          <w:tcPr>
            <w:tcW w:w="734" w:type="pct"/>
          </w:tcPr>
          <w:p w14:paraId="31B18090" w14:textId="41196715" w:rsidR="00E147DF" w:rsidRPr="00202DCD" w:rsidRDefault="00082F70" w:rsidP="00652EAA">
            <w:pPr>
              <w:spacing w:before="100" w:beforeAutospacing="1" w:after="100" w:afterAutospacing="1"/>
              <w:ind w:left="90"/>
              <w:jc w:val="center"/>
              <w:rPr>
                <w:rFonts w:cstheme="minorHAnsi"/>
                <w:bCs/>
                <w:noProof/>
                <w:sz w:val="20"/>
                <w:szCs w:val="20"/>
              </w:rPr>
            </w:pPr>
            <w:ins w:id="40" w:author="Nuno, Marta" w:date="2022-03-17T14:48:00Z">
              <w:r>
                <w:rPr>
                  <w:rFonts w:cstheme="minorHAnsi"/>
                  <w:bCs/>
                  <w:noProof/>
                  <w:sz w:val="20"/>
                  <w:szCs w:val="20"/>
                </w:rPr>
                <w:t>17/03/2022</w:t>
              </w:r>
            </w:ins>
          </w:p>
        </w:tc>
      </w:tr>
      <w:tr w:rsidR="00E147DF" w:rsidRPr="00756549" w14:paraId="1A2901B3" w14:textId="77777777" w:rsidTr="049B8778">
        <w:tc>
          <w:tcPr>
            <w:tcW w:w="639" w:type="pct"/>
          </w:tcPr>
          <w:p w14:paraId="21A6ACC6" w14:textId="26B68D9F" w:rsidR="00E147DF" w:rsidRPr="00202DCD" w:rsidRDefault="00BB0C37" w:rsidP="00652EAA">
            <w:pPr>
              <w:spacing w:before="100" w:beforeAutospacing="1" w:after="100" w:afterAutospacing="1"/>
              <w:ind w:left="90"/>
              <w:jc w:val="center"/>
              <w:rPr>
                <w:rFonts w:cstheme="minorHAnsi"/>
                <w:bCs/>
                <w:noProof/>
                <w:sz w:val="20"/>
                <w:szCs w:val="20"/>
              </w:rPr>
            </w:pPr>
            <w:r>
              <w:rPr>
                <w:rFonts w:cstheme="minorHAnsi"/>
                <w:bCs/>
                <w:noProof/>
                <w:sz w:val="20"/>
                <w:szCs w:val="20"/>
              </w:rPr>
              <w:t>2.0</w:t>
            </w:r>
          </w:p>
        </w:tc>
        <w:tc>
          <w:tcPr>
            <w:tcW w:w="714" w:type="pct"/>
          </w:tcPr>
          <w:p w14:paraId="123EF76F"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2097" w:type="pct"/>
          </w:tcPr>
          <w:p w14:paraId="14A71197" w14:textId="77777777" w:rsidR="00E147DF" w:rsidRPr="00202DCD" w:rsidRDefault="00E147DF" w:rsidP="00652EAA">
            <w:pPr>
              <w:spacing w:before="100" w:beforeAutospacing="1" w:after="100" w:afterAutospacing="1"/>
              <w:ind w:left="90"/>
              <w:rPr>
                <w:rFonts w:cstheme="minorHAnsi"/>
                <w:bCs/>
                <w:noProof/>
                <w:sz w:val="20"/>
                <w:szCs w:val="20"/>
              </w:rPr>
            </w:pPr>
          </w:p>
        </w:tc>
        <w:tc>
          <w:tcPr>
            <w:tcW w:w="817" w:type="pct"/>
          </w:tcPr>
          <w:p w14:paraId="685A88C9"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34" w:type="pct"/>
          </w:tcPr>
          <w:p w14:paraId="743E6EAE"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6833C3B0" w14:textId="77777777" w:rsidTr="049B8778">
        <w:tc>
          <w:tcPr>
            <w:tcW w:w="639" w:type="pct"/>
          </w:tcPr>
          <w:p w14:paraId="3232E680" w14:textId="30EA5101" w:rsidR="00BB0C37" w:rsidRPr="00202DCD" w:rsidRDefault="00BB0C37" w:rsidP="00BB0C37">
            <w:pPr>
              <w:spacing w:before="100" w:beforeAutospacing="1" w:after="100" w:afterAutospacing="1"/>
              <w:ind w:left="90"/>
              <w:jc w:val="center"/>
              <w:rPr>
                <w:rFonts w:cstheme="minorHAnsi"/>
                <w:bCs/>
                <w:noProof/>
                <w:sz w:val="20"/>
                <w:szCs w:val="20"/>
              </w:rPr>
            </w:pPr>
            <w:r>
              <w:rPr>
                <w:rFonts w:cstheme="minorHAnsi"/>
                <w:bCs/>
                <w:noProof/>
                <w:sz w:val="20"/>
                <w:szCs w:val="20"/>
              </w:rPr>
              <w:t>2.1</w:t>
            </w:r>
          </w:p>
        </w:tc>
        <w:tc>
          <w:tcPr>
            <w:tcW w:w="714" w:type="pct"/>
          </w:tcPr>
          <w:p w14:paraId="65C1985C"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2097" w:type="pct"/>
          </w:tcPr>
          <w:p w14:paraId="4EFEF5C9" w14:textId="77777777" w:rsidR="00E147DF" w:rsidRPr="00202DCD" w:rsidRDefault="00E147DF" w:rsidP="00652EAA">
            <w:pPr>
              <w:spacing w:before="100" w:beforeAutospacing="1" w:after="100" w:afterAutospacing="1"/>
              <w:ind w:left="90"/>
              <w:rPr>
                <w:rFonts w:cstheme="minorHAnsi"/>
                <w:bCs/>
                <w:noProof/>
                <w:sz w:val="20"/>
                <w:szCs w:val="20"/>
              </w:rPr>
            </w:pPr>
          </w:p>
        </w:tc>
        <w:tc>
          <w:tcPr>
            <w:tcW w:w="817" w:type="pct"/>
          </w:tcPr>
          <w:p w14:paraId="2627FD3B"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34" w:type="pct"/>
          </w:tcPr>
          <w:p w14:paraId="672A98C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71D6AC6D" w14:textId="77777777" w:rsidTr="049B8778">
        <w:tc>
          <w:tcPr>
            <w:tcW w:w="639" w:type="pct"/>
          </w:tcPr>
          <w:p w14:paraId="24E7160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14" w:type="pct"/>
          </w:tcPr>
          <w:p w14:paraId="5044AAE9"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2097" w:type="pct"/>
          </w:tcPr>
          <w:p w14:paraId="755D9877" w14:textId="77777777" w:rsidR="00E147DF" w:rsidRPr="00202DCD" w:rsidRDefault="00E147DF" w:rsidP="00652EAA">
            <w:pPr>
              <w:spacing w:before="100" w:beforeAutospacing="1" w:after="100" w:afterAutospacing="1"/>
              <w:ind w:left="90"/>
              <w:rPr>
                <w:rFonts w:cstheme="minorHAnsi"/>
                <w:bCs/>
                <w:noProof/>
                <w:sz w:val="20"/>
                <w:szCs w:val="20"/>
              </w:rPr>
            </w:pPr>
          </w:p>
        </w:tc>
        <w:tc>
          <w:tcPr>
            <w:tcW w:w="817" w:type="pct"/>
          </w:tcPr>
          <w:p w14:paraId="22AEF5AF"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34" w:type="pct"/>
          </w:tcPr>
          <w:p w14:paraId="2D13F625"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7FC68288" w14:textId="77777777" w:rsidTr="049B8778">
        <w:tc>
          <w:tcPr>
            <w:tcW w:w="639" w:type="pct"/>
          </w:tcPr>
          <w:p w14:paraId="53A1BA4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14" w:type="pct"/>
          </w:tcPr>
          <w:p w14:paraId="7E73DFD3"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2097" w:type="pct"/>
          </w:tcPr>
          <w:p w14:paraId="3E5E9E09" w14:textId="77777777" w:rsidR="00E147DF" w:rsidRPr="00202DCD" w:rsidRDefault="00E147DF" w:rsidP="00652EAA">
            <w:pPr>
              <w:spacing w:before="100" w:beforeAutospacing="1" w:after="100" w:afterAutospacing="1"/>
              <w:ind w:left="90"/>
              <w:rPr>
                <w:rFonts w:cstheme="minorHAnsi"/>
                <w:bCs/>
                <w:noProof/>
                <w:sz w:val="20"/>
                <w:szCs w:val="20"/>
              </w:rPr>
            </w:pPr>
          </w:p>
        </w:tc>
        <w:tc>
          <w:tcPr>
            <w:tcW w:w="817" w:type="pct"/>
          </w:tcPr>
          <w:p w14:paraId="4EE186D3"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34" w:type="pct"/>
          </w:tcPr>
          <w:p w14:paraId="3CFE386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r w:rsidR="00E147DF" w:rsidRPr="00756549" w14:paraId="4C98F891" w14:textId="77777777" w:rsidTr="049B8778">
        <w:tc>
          <w:tcPr>
            <w:tcW w:w="639" w:type="pct"/>
          </w:tcPr>
          <w:p w14:paraId="7D8AA7AB"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14" w:type="pct"/>
          </w:tcPr>
          <w:p w14:paraId="4B4F4C86"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2097" w:type="pct"/>
          </w:tcPr>
          <w:p w14:paraId="3C377ED5" w14:textId="77777777" w:rsidR="00E147DF" w:rsidRPr="00202DCD" w:rsidRDefault="00E147DF" w:rsidP="00652EAA">
            <w:pPr>
              <w:spacing w:before="100" w:beforeAutospacing="1" w:after="100" w:afterAutospacing="1"/>
              <w:ind w:left="90"/>
              <w:rPr>
                <w:rFonts w:cstheme="minorHAnsi"/>
                <w:bCs/>
                <w:noProof/>
                <w:sz w:val="20"/>
                <w:szCs w:val="20"/>
              </w:rPr>
            </w:pPr>
          </w:p>
        </w:tc>
        <w:tc>
          <w:tcPr>
            <w:tcW w:w="817" w:type="pct"/>
          </w:tcPr>
          <w:p w14:paraId="3809762A" w14:textId="77777777" w:rsidR="00E147DF" w:rsidRPr="00202DCD" w:rsidRDefault="00E147DF" w:rsidP="00652EAA">
            <w:pPr>
              <w:spacing w:before="100" w:beforeAutospacing="1" w:after="100" w:afterAutospacing="1"/>
              <w:ind w:left="90"/>
              <w:jc w:val="center"/>
              <w:rPr>
                <w:rFonts w:cstheme="minorHAnsi"/>
                <w:bCs/>
                <w:noProof/>
                <w:sz w:val="20"/>
                <w:szCs w:val="20"/>
              </w:rPr>
            </w:pPr>
          </w:p>
        </w:tc>
        <w:tc>
          <w:tcPr>
            <w:tcW w:w="734" w:type="pct"/>
          </w:tcPr>
          <w:p w14:paraId="5E06F95B" w14:textId="77777777" w:rsidR="00E147DF" w:rsidRPr="00202DCD" w:rsidRDefault="00E147DF" w:rsidP="00652EAA">
            <w:pPr>
              <w:spacing w:before="100" w:beforeAutospacing="1" w:after="100" w:afterAutospacing="1"/>
              <w:ind w:left="90"/>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Heading1"/>
      </w:pPr>
      <w:bookmarkStart w:id="41" w:name="_Toc75807728"/>
      <w:r>
        <w:lastRenderedPageBreak/>
        <w:t>Business Process Overview</w:t>
      </w:r>
      <w:bookmarkEnd w:id="41"/>
    </w:p>
    <w:p w14:paraId="4C887FC3" w14:textId="77777777" w:rsidR="00D62E09" w:rsidRPr="00D62E09" w:rsidRDefault="00D62E09" w:rsidP="00D62E09"/>
    <w:p w14:paraId="50A7CE95" w14:textId="7D5DF624" w:rsidR="00780DE6" w:rsidRDefault="00780DE6" w:rsidP="005C4FB8">
      <w:pPr>
        <w:pStyle w:val="Heading2"/>
        <w:ind w:left="900" w:hanging="540"/>
      </w:pPr>
      <w:bookmarkStart w:id="42" w:name="_Toc75807729"/>
      <w:r>
        <w:t>Process Overview</w:t>
      </w:r>
      <w:bookmarkEnd w:id="42"/>
    </w:p>
    <w:p w14:paraId="7D1D7593" w14:textId="46FE7162" w:rsidR="007346FB" w:rsidRPr="007346FB" w:rsidRDefault="007346FB" w:rsidP="0087501A">
      <w:pPr>
        <w:rPr>
          <w:i/>
          <w:iCs/>
          <w:color w:val="A6A6A6" w:themeColor="background1" w:themeShade="A6"/>
          <w:sz w:val="20"/>
          <w:szCs w:val="20"/>
        </w:rPr>
      </w:pPr>
      <w:r w:rsidRPr="007346FB">
        <w:rPr>
          <w:i/>
          <w:iCs/>
          <w:color w:val="A6A6A6" w:themeColor="background1" w:themeShade="A6"/>
          <w:sz w:val="20"/>
          <w:szCs w:val="20"/>
        </w:rPr>
        <w:t>Provide brief and meaningful information about the requested change, explain current situation, and estimated future improvements. Use Description, Benefits and Impact provide by market in the CHG.</w:t>
      </w:r>
    </w:p>
    <w:p w14:paraId="4A99C2B3" w14:textId="77777777" w:rsidR="00485C76" w:rsidRDefault="00485C76" w:rsidP="00485C76">
      <w:pPr>
        <w:rPr>
          <w:sz w:val="20"/>
          <w:szCs w:val="20"/>
        </w:rPr>
      </w:pPr>
      <w:r>
        <w:rPr>
          <w:sz w:val="20"/>
          <w:szCs w:val="20"/>
        </w:rPr>
        <w:t>With the implementation of TME Connect Reset we want to achieve standardization of the processes, for which assessment of attributes Markets usage has been performed, and so identified those attributes considered part of the Global definition.</w:t>
      </w:r>
    </w:p>
    <w:p w14:paraId="07CF2419" w14:textId="77777777" w:rsidR="00485C76" w:rsidRDefault="00485C76" w:rsidP="00485C76">
      <w:pPr>
        <w:rPr>
          <w:sz w:val="20"/>
          <w:szCs w:val="20"/>
        </w:rPr>
      </w:pPr>
      <w:r>
        <w:rPr>
          <w:sz w:val="20"/>
          <w:szCs w:val="20"/>
        </w:rPr>
        <w:t>This standardization provides the baseline of those attributes required in the BI solution, as well as those that could be used in the new Mobile App.</w:t>
      </w:r>
    </w:p>
    <w:p w14:paraId="18B8CD66" w14:textId="3AD57A5A" w:rsidR="00C54B96" w:rsidRDefault="00EE0605" w:rsidP="0087501A">
      <w:pPr>
        <w:rPr>
          <w:sz w:val="20"/>
          <w:szCs w:val="20"/>
        </w:rPr>
      </w:pPr>
      <w:r>
        <w:rPr>
          <w:sz w:val="20"/>
          <w:szCs w:val="20"/>
        </w:rPr>
        <w:t>With this CHG there are additional attributes to be included due to the wave V2 functionality</w:t>
      </w:r>
      <w:r w:rsidR="0087501A" w:rsidRPr="0087501A">
        <w:rPr>
          <w:sz w:val="20"/>
          <w:szCs w:val="20"/>
        </w:rPr>
        <w:t>.</w:t>
      </w:r>
      <w:r w:rsidR="00D46E81">
        <w:rPr>
          <w:sz w:val="20"/>
          <w:szCs w:val="20"/>
        </w:rPr>
        <w:t xml:space="preserve"> They </w:t>
      </w:r>
      <w:r w:rsidR="00DE3A3F">
        <w:rPr>
          <w:sz w:val="20"/>
          <w:szCs w:val="20"/>
        </w:rPr>
        <w:t>must</w:t>
      </w:r>
      <w:r w:rsidR="00D46E81">
        <w:rPr>
          <w:sz w:val="20"/>
          <w:szCs w:val="20"/>
        </w:rPr>
        <w:t xml:space="preserve"> be included as well on the Siebel layouts and in the </w:t>
      </w:r>
      <w:r w:rsidR="00BE5475">
        <w:rPr>
          <w:sz w:val="20"/>
          <w:szCs w:val="20"/>
        </w:rPr>
        <w:t>product</w:t>
      </w:r>
      <w:r w:rsidR="00D46E81">
        <w:rPr>
          <w:sz w:val="20"/>
          <w:szCs w:val="20"/>
        </w:rPr>
        <w:t xml:space="preserve"> inbound interface.</w:t>
      </w:r>
    </w:p>
    <w:p w14:paraId="4C01D5B5" w14:textId="77777777" w:rsidR="00DF01AD" w:rsidRDefault="00DF01AD" w:rsidP="00DF01AD">
      <w:pPr>
        <w:rPr>
          <w:sz w:val="20"/>
          <w:szCs w:val="20"/>
        </w:rPr>
      </w:pPr>
      <w:r>
        <w:rPr>
          <w:sz w:val="20"/>
          <w:szCs w:val="20"/>
        </w:rPr>
        <w:t>Objective of this CHG is to get the changes applicable for the markets only when each market is rolled to TME Connect Reset. Rest of markets must remain without any impact and working as usually.</w:t>
      </w:r>
    </w:p>
    <w:p w14:paraId="059C28E8" w14:textId="77777777" w:rsidR="00D62E09" w:rsidRPr="0087501A" w:rsidRDefault="00D62E09" w:rsidP="0087501A">
      <w:pPr>
        <w:rPr>
          <w:sz w:val="20"/>
          <w:szCs w:val="20"/>
        </w:rPr>
      </w:pPr>
    </w:p>
    <w:p w14:paraId="78C8E472" w14:textId="2FF5FC75" w:rsidR="00A4624D" w:rsidRDefault="00780DE6" w:rsidP="005C4FB8">
      <w:pPr>
        <w:pStyle w:val="Heading2"/>
        <w:ind w:left="900" w:hanging="540"/>
      </w:pPr>
      <w:bookmarkStart w:id="43" w:name="_Toc75807730"/>
      <w:r>
        <w:t>Impact Matrix</w:t>
      </w:r>
      <w:bookmarkEnd w:id="43"/>
    </w:p>
    <w:tbl>
      <w:tblPr>
        <w:tblStyle w:val="GridTable5Dark-Accent6"/>
        <w:tblW w:w="4876"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505"/>
        <w:gridCol w:w="5189"/>
      </w:tblGrid>
      <w:tr w:rsidR="00F033D6" w:rsidRPr="00F758E1" w14:paraId="03C9DBD6"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001D6A4"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6193F278" w14:textId="07970C51" w:rsidR="002A34C0" w:rsidRPr="00F758E1" w:rsidRDefault="00BE5475" w:rsidP="00652EAA">
            <w:pPr>
              <w:spacing w:before="100" w:beforeAutospacing="1" w:after="100" w:afterAutospacing="1"/>
              <w:ind w:left="78"/>
              <w:rPr>
                <w:noProof/>
                <w:sz w:val="20"/>
                <w:szCs w:val="20"/>
              </w:rPr>
            </w:pPr>
            <w:r>
              <w:rPr>
                <w:noProof/>
                <w:sz w:val="20"/>
                <w:szCs w:val="20"/>
              </w:rPr>
              <w:t>Product</w:t>
            </w:r>
            <w:r w:rsidR="002A34C0" w:rsidRPr="00F758E1">
              <w:rPr>
                <w:noProof/>
                <w:sz w:val="20"/>
                <w:szCs w:val="20"/>
              </w:rPr>
              <w:t xml:space="preserve"> </w:t>
            </w:r>
          </w:p>
        </w:tc>
      </w:tr>
      <w:tr w:rsidR="00F033D6" w:rsidRPr="00F758E1" w14:paraId="1606F378"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720353D7"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04B45AAB" w14:textId="77777777" w:rsidR="002A34C0" w:rsidRPr="00F758E1" w:rsidRDefault="002A34C0" w:rsidP="00652EAA">
            <w:pPr>
              <w:spacing w:before="100" w:beforeAutospacing="1" w:after="100" w:afterAutospacing="1"/>
              <w:ind w:left="78"/>
              <w:rPr>
                <w:noProof/>
                <w:sz w:val="20"/>
                <w:szCs w:val="20"/>
              </w:rPr>
            </w:pPr>
            <w:r w:rsidRPr="00F758E1">
              <w:rPr>
                <w:noProof/>
                <w:sz w:val="20"/>
                <w:szCs w:val="20"/>
              </w:rPr>
              <w:t>Yes</w:t>
            </w:r>
          </w:p>
        </w:tc>
      </w:tr>
      <w:tr w:rsidR="00F033D6" w:rsidRPr="00F758E1" w14:paraId="6BA70E84"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23B6EF8E"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3C10CD76" w14:textId="30C8C254" w:rsidR="002A34C0" w:rsidRPr="00F758E1" w:rsidRDefault="002A34C0" w:rsidP="00652EAA">
            <w:pPr>
              <w:spacing w:before="100" w:beforeAutospacing="1" w:after="100" w:afterAutospacing="1"/>
              <w:ind w:left="78"/>
              <w:rPr>
                <w:noProof/>
                <w:sz w:val="20"/>
                <w:szCs w:val="20"/>
              </w:rPr>
            </w:pPr>
            <w:r w:rsidRPr="00F758E1">
              <w:rPr>
                <w:noProof/>
                <w:sz w:val="20"/>
                <w:szCs w:val="20"/>
              </w:rPr>
              <w:t>All</w:t>
            </w:r>
          </w:p>
        </w:tc>
      </w:tr>
      <w:tr w:rsidR="00F033D6" w:rsidRPr="00F758E1" w14:paraId="01F11EAF"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2E4D851"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04B405E" w14:textId="77777777" w:rsidR="002A34C0" w:rsidRPr="00F758E1" w:rsidRDefault="002A34C0" w:rsidP="00652EAA">
            <w:pPr>
              <w:spacing w:before="100" w:beforeAutospacing="1" w:after="100" w:afterAutospacing="1"/>
              <w:ind w:left="78"/>
              <w:rPr>
                <w:noProof/>
                <w:sz w:val="20"/>
                <w:szCs w:val="20"/>
              </w:rPr>
            </w:pPr>
            <w:r w:rsidRPr="00F758E1">
              <w:rPr>
                <w:noProof/>
                <w:sz w:val="20"/>
                <w:szCs w:val="20"/>
              </w:rPr>
              <w:t>Sales / Data</w:t>
            </w:r>
          </w:p>
        </w:tc>
      </w:tr>
      <w:tr w:rsidR="00F033D6" w:rsidRPr="00F758E1" w14:paraId="7B7C8823"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1A32E376"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D4CEF13" w14:textId="77777777" w:rsidR="002A34C0" w:rsidRPr="00F758E1" w:rsidRDefault="002A34C0" w:rsidP="00652EAA">
            <w:pPr>
              <w:spacing w:before="100" w:beforeAutospacing="1" w:after="100" w:afterAutospacing="1"/>
              <w:ind w:left="78"/>
              <w:rPr>
                <w:noProof/>
                <w:sz w:val="20"/>
                <w:szCs w:val="20"/>
              </w:rPr>
            </w:pPr>
            <w:r w:rsidRPr="00F758E1">
              <w:rPr>
                <w:noProof/>
                <w:sz w:val="20"/>
                <w:szCs w:val="20"/>
              </w:rPr>
              <w:t>Medium</w:t>
            </w:r>
          </w:p>
        </w:tc>
      </w:tr>
    </w:tbl>
    <w:p w14:paraId="0AE2F431" w14:textId="3FBEAD8E" w:rsidR="002A34C0" w:rsidRDefault="002A34C0" w:rsidP="002A34C0"/>
    <w:p w14:paraId="1114EB71" w14:textId="737F978E" w:rsidR="002A34C0" w:rsidRDefault="002A34C0">
      <w:r>
        <w:br w:type="page"/>
      </w:r>
    </w:p>
    <w:p w14:paraId="41221F22" w14:textId="4C54CFEB" w:rsidR="006F4163" w:rsidRDefault="002A34C0" w:rsidP="00B7189A">
      <w:pPr>
        <w:pStyle w:val="Heading1"/>
      </w:pPr>
      <w:bookmarkStart w:id="44" w:name="_Toc75807731"/>
      <w:r>
        <w:lastRenderedPageBreak/>
        <w:t>Description of the functional change</w:t>
      </w:r>
      <w:bookmarkEnd w:id="44"/>
    </w:p>
    <w:p w14:paraId="3F4EB91A" w14:textId="759A8ED7" w:rsidR="00D62E09" w:rsidRDefault="0020610D" w:rsidP="005C4FB8">
      <w:pPr>
        <w:pStyle w:val="Heading2"/>
        <w:ind w:left="900" w:hanging="540"/>
      </w:pPr>
      <w:bookmarkStart w:id="45" w:name="_Toc75807732"/>
      <w:commentRangeStart w:id="46"/>
      <w:r>
        <w:t>Changes in Siebel Sales</w:t>
      </w:r>
      <w:bookmarkEnd w:id="45"/>
      <w:commentRangeEnd w:id="46"/>
      <w:r>
        <w:commentReference w:id="46"/>
      </w:r>
    </w:p>
    <w:p w14:paraId="4566CFCE" w14:textId="036BF805" w:rsidR="00DA0C4A" w:rsidRDefault="002A3866" w:rsidP="00DA0C4A">
      <w:pPr>
        <w:rPr>
          <w:i/>
          <w:iCs/>
          <w:color w:val="A6A6A6" w:themeColor="background1" w:themeShade="A6"/>
          <w:sz w:val="20"/>
          <w:szCs w:val="20"/>
        </w:rPr>
      </w:pPr>
      <w:r>
        <w:rPr>
          <w:i/>
          <w:iCs/>
          <w:color w:val="A6A6A6" w:themeColor="background1" w:themeShade="A6"/>
          <w:sz w:val="20"/>
          <w:szCs w:val="20"/>
        </w:rPr>
        <w:t>Explain required changes in Siebel Sales application. Provide names of the views,</w:t>
      </w:r>
      <w:r w:rsidR="00B97869">
        <w:rPr>
          <w:i/>
          <w:iCs/>
          <w:color w:val="A6A6A6" w:themeColor="background1" w:themeShade="A6"/>
          <w:sz w:val="20"/>
          <w:szCs w:val="20"/>
        </w:rPr>
        <w:t xml:space="preserve"> </w:t>
      </w:r>
      <w:r w:rsidR="00885B9F">
        <w:rPr>
          <w:i/>
          <w:iCs/>
          <w:color w:val="A6A6A6" w:themeColor="background1" w:themeShade="A6"/>
          <w:sz w:val="20"/>
          <w:szCs w:val="20"/>
        </w:rPr>
        <w:t xml:space="preserve">applets, </w:t>
      </w:r>
      <w:r w:rsidR="00B97869">
        <w:rPr>
          <w:i/>
          <w:iCs/>
          <w:color w:val="A6A6A6" w:themeColor="background1" w:themeShade="A6"/>
          <w:sz w:val="20"/>
          <w:szCs w:val="20"/>
        </w:rPr>
        <w:t>fields, buttons, etc</w:t>
      </w:r>
      <w:r w:rsidR="00885B9F">
        <w:rPr>
          <w:i/>
          <w:iCs/>
          <w:color w:val="A6A6A6" w:themeColor="background1" w:themeShade="A6"/>
          <w:sz w:val="20"/>
          <w:szCs w:val="20"/>
        </w:rPr>
        <w:t>.</w:t>
      </w:r>
      <w:r w:rsidR="0061166E">
        <w:rPr>
          <w:i/>
          <w:iCs/>
          <w:color w:val="A6A6A6" w:themeColor="background1" w:themeShade="A6"/>
          <w:sz w:val="20"/>
          <w:szCs w:val="20"/>
        </w:rPr>
        <w:t xml:space="preserve"> Provide screenshots and wireframes </w:t>
      </w:r>
      <w:r w:rsidR="00D300C1">
        <w:rPr>
          <w:i/>
          <w:iCs/>
          <w:color w:val="A6A6A6" w:themeColor="background1" w:themeShade="A6"/>
          <w:sz w:val="20"/>
          <w:szCs w:val="20"/>
        </w:rPr>
        <w:t>of the estimated location</w:t>
      </w:r>
      <w:r w:rsidR="009563D4">
        <w:rPr>
          <w:i/>
          <w:iCs/>
          <w:color w:val="A6A6A6" w:themeColor="background1" w:themeShade="A6"/>
          <w:sz w:val="20"/>
          <w:szCs w:val="20"/>
        </w:rPr>
        <w:t xml:space="preserve"> for new object or in case of location change</w:t>
      </w:r>
      <w:r w:rsidR="00D300C1">
        <w:rPr>
          <w:i/>
          <w:iCs/>
          <w:color w:val="A6A6A6" w:themeColor="background1" w:themeShade="A6"/>
          <w:sz w:val="20"/>
          <w:szCs w:val="20"/>
        </w:rPr>
        <w:t>.</w:t>
      </w:r>
    </w:p>
    <w:p w14:paraId="3653C04D" w14:textId="1241B559" w:rsidR="00A71921" w:rsidRPr="00A71921" w:rsidRDefault="00A71921" w:rsidP="004A1405">
      <w:pPr>
        <w:rPr>
          <w:rFonts w:ascii="Arial" w:eastAsia="Times New Roman" w:hAnsi="Arial" w:cs="Arial"/>
          <w:color w:val="122632"/>
        </w:rPr>
      </w:pPr>
      <w:r>
        <w:rPr>
          <w:sz w:val="20"/>
          <w:szCs w:val="20"/>
        </w:rPr>
        <w:t xml:space="preserve">Product standardization done during Feb’22 Release should be activated for V2 (Ireland) and V3 Markets (Russia, Kazakhstan + CAM cluster). So that the Markets have the same baseline. For further details please refer to </w:t>
      </w:r>
      <w:hyperlink r:id="rId24" w:history="1">
        <w:r>
          <w:rPr>
            <w:rStyle w:val="Hyperlink"/>
            <w:rFonts w:ascii="Arial" w:eastAsia="Times New Roman" w:hAnsi="Arial" w:cs="Arial"/>
          </w:rPr>
          <w:t>CHG213664</w:t>
        </w:r>
      </w:hyperlink>
      <w:r>
        <w:rPr>
          <w:rFonts w:ascii="Arial" w:eastAsia="Times New Roman" w:hAnsi="Arial" w:cs="Arial"/>
          <w:color w:val="122632"/>
        </w:rPr>
        <w:t>:</w:t>
      </w:r>
      <w:r>
        <w:rPr>
          <w:rStyle w:val="Strong"/>
          <w:rFonts w:ascii="Arial" w:eastAsia="Times New Roman" w:hAnsi="Arial" w:cs="Arial"/>
          <w:color w:val="122632"/>
        </w:rPr>
        <w:t>TMEC: MD - Product</w:t>
      </w:r>
      <w:r>
        <w:rPr>
          <w:sz w:val="20"/>
          <w:szCs w:val="20"/>
        </w:rPr>
        <w:t>.</w:t>
      </w:r>
    </w:p>
    <w:p w14:paraId="4D19614C" w14:textId="77777777" w:rsidR="00A71921" w:rsidRDefault="00A71921" w:rsidP="004A1405">
      <w:pPr>
        <w:rPr>
          <w:sz w:val="20"/>
          <w:szCs w:val="20"/>
        </w:rPr>
      </w:pPr>
    </w:p>
    <w:p w14:paraId="33878BB2" w14:textId="46051C3E" w:rsidR="004A1405" w:rsidRPr="004D1C78" w:rsidRDefault="004A1405" w:rsidP="004A1405">
      <w:pPr>
        <w:rPr>
          <w:sz w:val="20"/>
          <w:szCs w:val="20"/>
        </w:rPr>
      </w:pPr>
      <w:r w:rsidRPr="004D1C78">
        <w:rPr>
          <w:sz w:val="20"/>
          <w:szCs w:val="20"/>
        </w:rPr>
        <w:t xml:space="preserve">Next tables contain the list of new attributes to be created </w:t>
      </w:r>
      <w:r w:rsidR="001A486F">
        <w:rPr>
          <w:sz w:val="20"/>
          <w:szCs w:val="20"/>
        </w:rPr>
        <w:t>for Product entity</w:t>
      </w:r>
      <w:r w:rsidR="00CB08D7">
        <w:rPr>
          <w:sz w:val="20"/>
          <w:szCs w:val="20"/>
        </w:rPr>
        <w:t>.</w:t>
      </w:r>
    </w:p>
    <w:tbl>
      <w:tblPr>
        <w:tblStyle w:val="TableGrid"/>
        <w:tblW w:w="9111" w:type="dxa"/>
        <w:tblInd w:w="-185" w:type="dxa"/>
        <w:tblLayout w:type="fixed"/>
        <w:tblLook w:val="04A0" w:firstRow="1" w:lastRow="0" w:firstColumn="1" w:lastColumn="0" w:noHBand="0" w:noVBand="1"/>
      </w:tblPr>
      <w:tblGrid>
        <w:gridCol w:w="1740"/>
        <w:gridCol w:w="1559"/>
        <w:gridCol w:w="1984"/>
        <w:gridCol w:w="2410"/>
        <w:gridCol w:w="1418"/>
      </w:tblGrid>
      <w:tr w:rsidR="00C13597" w:rsidRPr="006E02A5" w14:paraId="1D6FD0BE" w14:textId="77777777" w:rsidTr="00CB08D7">
        <w:tc>
          <w:tcPr>
            <w:tcW w:w="1740" w:type="dxa"/>
            <w:shd w:val="clear" w:color="auto" w:fill="2B5D9A" w:themeFill="accent6" w:themeFillShade="BF"/>
          </w:tcPr>
          <w:p w14:paraId="25F68ED9" w14:textId="77777777" w:rsidR="00DE6F44" w:rsidRPr="006E02A5" w:rsidRDefault="00DE6F44" w:rsidP="001F2FD5">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BC</w:t>
            </w:r>
          </w:p>
        </w:tc>
        <w:tc>
          <w:tcPr>
            <w:tcW w:w="1559" w:type="dxa"/>
            <w:shd w:val="clear" w:color="auto" w:fill="2B5D9A" w:themeFill="accent6" w:themeFillShade="BF"/>
          </w:tcPr>
          <w:p w14:paraId="7ED2E1EF" w14:textId="77777777" w:rsidR="00DE6F44" w:rsidRPr="006E02A5" w:rsidRDefault="00DE6F44" w:rsidP="001F2FD5">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Table</w:t>
            </w:r>
          </w:p>
        </w:tc>
        <w:tc>
          <w:tcPr>
            <w:tcW w:w="1984" w:type="dxa"/>
            <w:shd w:val="clear" w:color="auto" w:fill="2B5D9A" w:themeFill="accent6" w:themeFillShade="BF"/>
          </w:tcPr>
          <w:p w14:paraId="7B329C7C" w14:textId="77777777" w:rsidR="00DE6F44" w:rsidRPr="006E02A5" w:rsidRDefault="00DE6F44" w:rsidP="001F2FD5">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Field</w:t>
            </w:r>
          </w:p>
        </w:tc>
        <w:tc>
          <w:tcPr>
            <w:tcW w:w="2410" w:type="dxa"/>
            <w:shd w:val="clear" w:color="auto" w:fill="2B5D9A" w:themeFill="accent6" w:themeFillShade="BF"/>
          </w:tcPr>
          <w:p w14:paraId="5FAA3B41" w14:textId="77777777" w:rsidR="00DE6F44" w:rsidRPr="006E02A5" w:rsidRDefault="00DE6F44" w:rsidP="001F2FD5">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Column</w:t>
            </w:r>
          </w:p>
        </w:tc>
        <w:tc>
          <w:tcPr>
            <w:tcW w:w="1418" w:type="dxa"/>
            <w:shd w:val="clear" w:color="auto" w:fill="2B5D9A" w:themeFill="accent6" w:themeFillShade="BF"/>
          </w:tcPr>
          <w:p w14:paraId="20B01058" w14:textId="77777777" w:rsidR="00DE6F44" w:rsidRPr="006E02A5" w:rsidRDefault="00DE6F44" w:rsidP="001F2FD5">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Type</w:t>
            </w:r>
          </w:p>
        </w:tc>
      </w:tr>
      <w:tr w:rsidR="00DE6F44" w14:paraId="4ABCF488" w14:textId="77777777" w:rsidTr="00CB08D7">
        <w:trPr>
          <w:trHeight w:val="43"/>
        </w:trPr>
        <w:tc>
          <w:tcPr>
            <w:tcW w:w="1740" w:type="dxa"/>
            <w:vMerge w:val="restart"/>
            <w:vAlign w:val="center"/>
          </w:tcPr>
          <w:p w14:paraId="65A7DB84" w14:textId="39B5EBF6" w:rsidR="00DE6F44" w:rsidRPr="00987F41" w:rsidRDefault="00CB08D7" w:rsidP="001F2FD5">
            <w:pPr>
              <w:pStyle w:val="ListParagraph"/>
              <w:ind w:left="0"/>
              <w:jc w:val="both"/>
              <w:rPr>
                <w:rFonts w:asciiTheme="majorHAnsi" w:hAnsiTheme="majorHAnsi" w:cstheme="majorHAnsi"/>
                <w:szCs w:val="18"/>
                <w:lang w:val="en-US"/>
              </w:rPr>
            </w:pPr>
            <w:r>
              <w:rPr>
                <w:sz w:val="20"/>
                <w:szCs w:val="20"/>
              </w:rPr>
              <w:t>Internal Product – ISS Admin</w:t>
            </w:r>
          </w:p>
        </w:tc>
        <w:tc>
          <w:tcPr>
            <w:tcW w:w="1559" w:type="dxa"/>
            <w:vMerge w:val="restart"/>
            <w:vAlign w:val="center"/>
          </w:tcPr>
          <w:p w14:paraId="739D56A1" w14:textId="24E29D51" w:rsidR="00DE6F44" w:rsidRPr="00987F41" w:rsidRDefault="00272C9C" w:rsidP="001F2FD5">
            <w:pPr>
              <w:pStyle w:val="ListParagraph"/>
              <w:ind w:left="0"/>
              <w:jc w:val="both"/>
              <w:rPr>
                <w:rFonts w:asciiTheme="majorHAnsi" w:hAnsiTheme="majorHAnsi" w:cstheme="majorHAnsi"/>
                <w:szCs w:val="18"/>
                <w:lang w:val="en-US"/>
              </w:rPr>
            </w:pPr>
            <w:r w:rsidRPr="00272C9C">
              <w:rPr>
                <w:rFonts w:asciiTheme="majorHAnsi" w:hAnsiTheme="majorHAnsi" w:cstheme="majorHAnsi"/>
                <w:szCs w:val="18"/>
                <w:lang w:val="en-US"/>
              </w:rPr>
              <w:t>S_PROD_INT</w:t>
            </w:r>
          </w:p>
        </w:tc>
        <w:tc>
          <w:tcPr>
            <w:tcW w:w="1984" w:type="dxa"/>
            <w:vAlign w:val="center"/>
          </w:tcPr>
          <w:p w14:paraId="76114C1B" w14:textId="2660EE85" w:rsidR="00DE6F44" w:rsidRPr="00987F41" w:rsidRDefault="00D25856" w:rsidP="001F2FD5">
            <w:pPr>
              <w:pStyle w:val="ListParagraph"/>
              <w:ind w:left="0"/>
              <w:jc w:val="both"/>
              <w:rPr>
                <w:rFonts w:asciiTheme="majorHAnsi" w:hAnsiTheme="majorHAnsi" w:cstheme="majorHAnsi"/>
                <w:szCs w:val="18"/>
                <w:lang w:val="en-US"/>
              </w:rPr>
            </w:pPr>
            <w:r w:rsidRPr="00D25856">
              <w:rPr>
                <w:rFonts w:asciiTheme="majorHAnsi" w:hAnsiTheme="majorHAnsi" w:cstheme="majorHAnsi"/>
                <w:szCs w:val="18"/>
                <w:lang w:val="en-US"/>
              </w:rPr>
              <w:t>JTI Returnable Since</w:t>
            </w:r>
          </w:p>
        </w:tc>
        <w:tc>
          <w:tcPr>
            <w:tcW w:w="2410" w:type="dxa"/>
            <w:vAlign w:val="center"/>
          </w:tcPr>
          <w:p w14:paraId="10A19E20" w14:textId="1A4DA0D5" w:rsidR="00DE6F44" w:rsidRPr="00987F41" w:rsidRDefault="00480E98" w:rsidP="001F2FD5">
            <w:pPr>
              <w:pStyle w:val="ListParagraph"/>
              <w:ind w:left="0"/>
              <w:jc w:val="both"/>
              <w:rPr>
                <w:rFonts w:asciiTheme="majorHAnsi" w:hAnsiTheme="majorHAnsi" w:cstheme="majorHAnsi"/>
                <w:szCs w:val="18"/>
                <w:lang w:val="en-US"/>
              </w:rPr>
            </w:pPr>
            <w:r w:rsidRPr="00480E98">
              <w:rPr>
                <w:rFonts w:asciiTheme="majorHAnsi" w:hAnsiTheme="majorHAnsi" w:cstheme="majorHAnsi"/>
                <w:szCs w:val="18"/>
                <w:lang w:val="en-US"/>
              </w:rPr>
              <w:t>X_RETURN_STRT_DT</w:t>
            </w:r>
          </w:p>
        </w:tc>
        <w:tc>
          <w:tcPr>
            <w:tcW w:w="1418" w:type="dxa"/>
            <w:vAlign w:val="center"/>
          </w:tcPr>
          <w:p w14:paraId="233BDDE9" w14:textId="195D053E" w:rsidR="00DE6F44" w:rsidRPr="00987F41" w:rsidRDefault="00480E98" w:rsidP="001F2FD5">
            <w:pPr>
              <w:pStyle w:val="ListParagraph"/>
              <w:ind w:left="0"/>
              <w:jc w:val="both"/>
              <w:rPr>
                <w:rFonts w:asciiTheme="majorHAnsi" w:hAnsiTheme="majorHAnsi" w:cstheme="majorHAnsi"/>
                <w:szCs w:val="18"/>
                <w:lang w:val="en-US"/>
              </w:rPr>
            </w:pPr>
            <w:r>
              <w:rPr>
                <w:rFonts w:asciiTheme="majorHAnsi" w:hAnsiTheme="majorHAnsi" w:cstheme="majorHAnsi"/>
                <w:szCs w:val="18"/>
                <w:lang w:val="en-US"/>
              </w:rPr>
              <w:t>Date</w:t>
            </w:r>
          </w:p>
        </w:tc>
      </w:tr>
      <w:tr w:rsidR="00DE6F44" w14:paraId="4AAC25EC" w14:textId="77777777" w:rsidTr="00CB08D7">
        <w:trPr>
          <w:trHeight w:val="43"/>
        </w:trPr>
        <w:tc>
          <w:tcPr>
            <w:tcW w:w="1740" w:type="dxa"/>
            <w:vMerge/>
            <w:vAlign w:val="center"/>
          </w:tcPr>
          <w:p w14:paraId="4DFDEAC9" w14:textId="77777777" w:rsidR="00DE6F44" w:rsidRPr="00987F41" w:rsidRDefault="00DE6F44" w:rsidP="001F2FD5">
            <w:pPr>
              <w:pStyle w:val="ListParagraph"/>
              <w:ind w:left="0"/>
              <w:jc w:val="both"/>
              <w:rPr>
                <w:rFonts w:asciiTheme="majorHAnsi" w:hAnsiTheme="majorHAnsi" w:cstheme="majorHAnsi"/>
                <w:szCs w:val="18"/>
                <w:lang w:val="en-US"/>
              </w:rPr>
            </w:pPr>
          </w:p>
        </w:tc>
        <w:tc>
          <w:tcPr>
            <w:tcW w:w="1559" w:type="dxa"/>
            <w:vMerge/>
            <w:vAlign w:val="center"/>
          </w:tcPr>
          <w:p w14:paraId="2124F1A5" w14:textId="77777777" w:rsidR="00DE6F44" w:rsidRPr="00987F41" w:rsidRDefault="00DE6F44" w:rsidP="001F2FD5">
            <w:pPr>
              <w:pStyle w:val="ListParagraph"/>
              <w:ind w:left="0"/>
              <w:jc w:val="both"/>
              <w:rPr>
                <w:rFonts w:asciiTheme="majorHAnsi" w:hAnsiTheme="majorHAnsi" w:cstheme="majorHAnsi"/>
                <w:szCs w:val="18"/>
                <w:lang w:val="en-US"/>
              </w:rPr>
            </w:pPr>
          </w:p>
        </w:tc>
        <w:tc>
          <w:tcPr>
            <w:tcW w:w="1984" w:type="dxa"/>
            <w:vAlign w:val="center"/>
          </w:tcPr>
          <w:p w14:paraId="21570B81" w14:textId="3371791E" w:rsidR="00DE6F44" w:rsidRPr="00C21E01" w:rsidRDefault="00F85339" w:rsidP="001F2FD5">
            <w:pPr>
              <w:pStyle w:val="ListParagraph"/>
              <w:ind w:left="0"/>
              <w:jc w:val="both"/>
              <w:rPr>
                <w:rFonts w:asciiTheme="majorHAnsi" w:hAnsiTheme="majorHAnsi" w:cstheme="majorHAnsi"/>
                <w:szCs w:val="18"/>
              </w:rPr>
            </w:pPr>
            <w:r w:rsidRPr="00F85339">
              <w:rPr>
                <w:rFonts w:asciiTheme="majorHAnsi" w:hAnsiTheme="majorHAnsi" w:cstheme="majorHAnsi"/>
                <w:szCs w:val="18"/>
              </w:rPr>
              <w:t>JTI Returnable Until</w:t>
            </w:r>
          </w:p>
        </w:tc>
        <w:tc>
          <w:tcPr>
            <w:tcW w:w="2410" w:type="dxa"/>
            <w:vAlign w:val="center"/>
          </w:tcPr>
          <w:p w14:paraId="23610F0F" w14:textId="1729EBE5" w:rsidR="00DE6F44" w:rsidRPr="00C21E01" w:rsidRDefault="00480E98" w:rsidP="001F2FD5">
            <w:pPr>
              <w:pStyle w:val="ListParagraph"/>
              <w:ind w:left="0"/>
              <w:jc w:val="both"/>
              <w:rPr>
                <w:rFonts w:asciiTheme="majorHAnsi" w:hAnsiTheme="majorHAnsi" w:cstheme="majorHAnsi"/>
                <w:szCs w:val="18"/>
              </w:rPr>
            </w:pPr>
            <w:r w:rsidRPr="00480E98">
              <w:rPr>
                <w:rFonts w:asciiTheme="majorHAnsi" w:hAnsiTheme="majorHAnsi" w:cstheme="majorHAnsi"/>
                <w:szCs w:val="18"/>
              </w:rPr>
              <w:t>X_RETURN_END_DT</w:t>
            </w:r>
          </w:p>
        </w:tc>
        <w:tc>
          <w:tcPr>
            <w:tcW w:w="1418" w:type="dxa"/>
            <w:vAlign w:val="center"/>
          </w:tcPr>
          <w:p w14:paraId="5D8B78F5" w14:textId="23BC4D2A" w:rsidR="00DE6F44" w:rsidRDefault="00480E98" w:rsidP="001F2FD5">
            <w:pPr>
              <w:pStyle w:val="ListParagraph"/>
              <w:ind w:left="0"/>
              <w:jc w:val="both"/>
              <w:rPr>
                <w:rFonts w:asciiTheme="majorHAnsi" w:hAnsiTheme="majorHAnsi" w:cstheme="majorHAnsi"/>
                <w:szCs w:val="18"/>
              </w:rPr>
            </w:pPr>
            <w:r>
              <w:rPr>
                <w:rFonts w:asciiTheme="majorHAnsi" w:hAnsiTheme="majorHAnsi" w:cstheme="majorHAnsi"/>
                <w:szCs w:val="18"/>
              </w:rPr>
              <w:t>Date</w:t>
            </w:r>
          </w:p>
        </w:tc>
      </w:tr>
    </w:tbl>
    <w:p w14:paraId="015BFF13" w14:textId="1315CFB8" w:rsidR="00A125C1" w:rsidRDefault="00A125C1" w:rsidP="00DA0C4A"/>
    <w:p w14:paraId="7A4A8DDF" w14:textId="4B987E92" w:rsidR="007A1480" w:rsidRPr="00C13597" w:rsidRDefault="001A486F" w:rsidP="007A1480">
      <w:pPr>
        <w:rPr>
          <w:sz w:val="20"/>
          <w:szCs w:val="20"/>
        </w:rPr>
      </w:pPr>
      <w:r w:rsidRPr="00C13597">
        <w:rPr>
          <w:sz w:val="20"/>
          <w:szCs w:val="20"/>
        </w:rPr>
        <w:t xml:space="preserve">Please, at the existing list applet, include the attributes listed in the table. They </w:t>
      </w:r>
      <w:proofErr w:type="gramStart"/>
      <w:r w:rsidRPr="00C13597">
        <w:rPr>
          <w:sz w:val="20"/>
          <w:szCs w:val="20"/>
        </w:rPr>
        <w:t>have to</w:t>
      </w:r>
      <w:proofErr w:type="gramEnd"/>
      <w:r w:rsidRPr="00C13597">
        <w:rPr>
          <w:sz w:val="20"/>
          <w:szCs w:val="20"/>
        </w:rPr>
        <w:t xml:space="preserve"> be available </w:t>
      </w:r>
      <w:r w:rsidR="00315C0D" w:rsidRPr="00C13597">
        <w:rPr>
          <w:sz w:val="20"/>
          <w:szCs w:val="20"/>
        </w:rPr>
        <w:t>for selection at the “Columns Displayed” functionality:</w:t>
      </w:r>
    </w:p>
    <w:p w14:paraId="071AACBD" w14:textId="77777777" w:rsidR="0066724B" w:rsidRPr="00EE1698" w:rsidRDefault="0066724B" w:rsidP="0066724B">
      <w:pPr>
        <w:spacing w:after="0"/>
        <w:ind w:left="720"/>
        <w:rPr>
          <w:rFonts w:ascii="Arial" w:hAnsi="Arial"/>
          <w:sz w:val="20"/>
          <w:szCs w:val="20"/>
        </w:rPr>
      </w:pPr>
      <w:r w:rsidRPr="00EE1698">
        <w:rPr>
          <w:rFonts w:ascii="Arial" w:hAnsi="Arial"/>
          <w:sz w:val="20"/>
          <w:szCs w:val="20"/>
        </w:rPr>
        <w:t>Screen:</w:t>
      </w:r>
      <w:r w:rsidRPr="00EE1698">
        <w:rPr>
          <w:rFonts w:ascii="Arial" w:hAnsi="Arial"/>
          <w:sz w:val="20"/>
          <w:szCs w:val="20"/>
        </w:rPr>
        <w:tab/>
      </w:r>
      <w:r>
        <w:rPr>
          <w:rFonts w:ascii="Arial" w:hAnsi="Arial"/>
          <w:sz w:val="20"/>
          <w:szCs w:val="20"/>
        </w:rPr>
        <w:tab/>
      </w:r>
      <w:r w:rsidRPr="00EE1698">
        <w:rPr>
          <w:rFonts w:ascii="Arial" w:hAnsi="Arial"/>
          <w:sz w:val="20"/>
          <w:szCs w:val="20"/>
        </w:rPr>
        <w:t>ISS Unified Administration Screen</w:t>
      </w:r>
    </w:p>
    <w:p w14:paraId="256193F9" w14:textId="28CE21B2" w:rsidR="0066724B" w:rsidRPr="00EE1698" w:rsidRDefault="0066724B" w:rsidP="0066724B">
      <w:pPr>
        <w:spacing w:after="0"/>
        <w:ind w:left="720"/>
        <w:rPr>
          <w:rFonts w:ascii="Arial" w:hAnsi="Arial"/>
          <w:sz w:val="20"/>
          <w:szCs w:val="20"/>
        </w:rPr>
      </w:pPr>
      <w:r w:rsidRPr="00EE1698">
        <w:rPr>
          <w:rFonts w:ascii="Arial" w:hAnsi="Arial"/>
          <w:sz w:val="20"/>
          <w:szCs w:val="20"/>
        </w:rPr>
        <w:t xml:space="preserve">View: </w:t>
      </w:r>
      <w:r>
        <w:rPr>
          <w:rFonts w:ascii="Arial" w:hAnsi="Arial"/>
          <w:sz w:val="20"/>
          <w:szCs w:val="20"/>
        </w:rPr>
        <w:tab/>
      </w:r>
      <w:r>
        <w:rPr>
          <w:rFonts w:ascii="Arial" w:hAnsi="Arial"/>
          <w:sz w:val="20"/>
          <w:szCs w:val="20"/>
        </w:rPr>
        <w:tab/>
      </w:r>
      <w:r w:rsidR="000874CE">
        <w:rPr>
          <w:rFonts w:ascii="Roboto" w:hAnsi="Roboto"/>
          <w:color w:val="000000"/>
          <w:sz w:val="20"/>
          <w:szCs w:val="20"/>
          <w:shd w:val="clear" w:color="auto" w:fill="FFFFFF"/>
        </w:rPr>
        <w:t>ISS Product Administration View</w:t>
      </w:r>
    </w:p>
    <w:p w14:paraId="2B766B9C" w14:textId="77777777" w:rsidR="0066724B" w:rsidRPr="00EE1698" w:rsidRDefault="0066724B" w:rsidP="0066724B">
      <w:pPr>
        <w:spacing w:after="0"/>
        <w:ind w:left="720"/>
        <w:rPr>
          <w:rFonts w:ascii="Arial" w:hAnsi="Arial"/>
          <w:sz w:val="20"/>
          <w:szCs w:val="20"/>
        </w:rPr>
      </w:pPr>
      <w:r w:rsidRPr="00EE1698">
        <w:rPr>
          <w:rFonts w:ascii="Arial" w:hAnsi="Arial"/>
          <w:sz w:val="20"/>
          <w:szCs w:val="20"/>
        </w:rPr>
        <w:t>Business Object: Admin ISS Product Definition</w:t>
      </w:r>
    </w:p>
    <w:p w14:paraId="790B0354" w14:textId="2AC3A16B" w:rsidR="0066724B" w:rsidRPr="002F068F" w:rsidRDefault="0066724B" w:rsidP="0066724B">
      <w:pPr>
        <w:spacing w:after="0"/>
        <w:ind w:left="720"/>
        <w:rPr>
          <w:rFonts w:ascii="Arial" w:hAnsi="Arial"/>
          <w:sz w:val="20"/>
          <w:szCs w:val="20"/>
        </w:rPr>
      </w:pPr>
      <w:r w:rsidRPr="002F068F">
        <w:rPr>
          <w:rFonts w:ascii="Arial" w:hAnsi="Arial"/>
          <w:sz w:val="20"/>
          <w:szCs w:val="20"/>
        </w:rPr>
        <w:t>Applet</w:t>
      </w:r>
      <w:r w:rsidR="009C5411">
        <w:rPr>
          <w:rFonts w:ascii="Arial" w:hAnsi="Arial"/>
          <w:sz w:val="20"/>
          <w:szCs w:val="20"/>
        </w:rPr>
        <w:t>s</w:t>
      </w:r>
      <w:r w:rsidRPr="002F068F">
        <w:rPr>
          <w:rFonts w:ascii="Arial" w:hAnsi="Arial"/>
          <w:sz w:val="20"/>
          <w:szCs w:val="20"/>
        </w:rPr>
        <w:t xml:space="preserve">: </w:t>
      </w:r>
      <w:r w:rsidR="009C5411">
        <w:rPr>
          <w:rFonts w:ascii="Arial" w:hAnsi="Arial"/>
          <w:sz w:val="20"/>
          <w:szCs w:val="20"/>
        </w:rPr>
        <w:tab/>
      </w:r>
      <w:r w:rsidR="009C5411" w:rsidRPr="00315C0D">
        <w:rPr>
          <w:rFonts w:ascii="Roboto" w:hAnsi="Roboto"/>
          <w:b/>
          <w:bCs/>
          <w:color w:val="000000"/>
          <w:sz w:val="20"/>
          <w:szCs w:val="20"/>
          <w:shd w:val="clear" w:color="auto" w:fill="FFFFFF"/>
        </w:rPr>
        <w:t>JTI SIS Product List Admin Applet</w:t>
      </w:r>
    </w:p>
    <w:p w14:paraId="368BAE8B" w14:textId="74702F81" w:rsidR="0066724B" w:rsidRDefault="0066724B" w:rsidP="0066724B">
      <w:pPr>
        <w:spacing w:after="0"/>
        <w:ind w:left="720"/>
        <w:rPr>
          <w:rFonts w:ascii="Arial" w:hAnsi="Arial"/>
          <w:sz w:val="20"/>
          <w:szCs w:val="20"/>
        </w:rPr>
      </w:pPr>
      <w:r w:rsidRPr="002F068F">
        <w:rPr>
          <w:rFonts w:ascii="Arial" w:hAnsi="Arial"/>
          <w:sz w:val="20"/>
          <w:szCs w:val="20"/>
        </w:rPr>
        <w:t>Business Components: Internal Product - ISS Admin</w:t>
      </w:r>
    </w:p>
    <w:p w14:paraId="29BCAB7F" w14:textId="77777777" w:rsidR="00CE7A78" w:rsidRDefault="00CE7A78" w:rsidP="0066724B">
      <w:pPr>
        <w:spacing w:after="0"/>
        <w:ind w:left="720"/>
        <w:rPr>
          <w:rFonts w:ascii="Arial" w:hAnsi="Arial"/>
          <w:sz w:val="20"/>
          <w:szCs w:val="20"/>
        </w:rPr>
      </w:pPr>
    </w:p>
    <w:p w14:paraId="5914D48B" w14:textId="160D4A0A" w:rsidR="007A1480" w:rsidRPr="00D81156" w:rsidRDefault="00CE7A78" w:rsidP="00CE7A78">
      <w:pPr>
        <w:spacing w:after="0"/>
        <w:rPr>
          <w:bCs/>
          <w:sz w:val="20"/>
          <w:szCs w:val="20"/>
        </w:rPr>
      </w:pPr>
      <w:r>
        <w:rPr>
          <w:noProof/>
        </w:rPr>
        <w:drawing>
          <wp:inline distT="0" distB="0" distL="0" distR="0" wp14:anchorId="16DE0F1E" wp14:editId="655E8109">
            <wp:extent cx="5667375" cy="20878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7375" cy="2087880"/>
                    </a:xfrm>
                    <a:prstGeom prst="rect">
                      <a:avLst/>
                    </a:prstGeom>
                  </pic:spPr>
                </pic:pic>
              </a:graphicData>
            </a:graphic>
          </wp:inline>
        </w:drawing>
      </w:r>
    </w:p>
    <w:p w14:paraId="776C77DB" w14:textId="62BFA2BE" w:rsidR="007A1480" w:rsidRDefault="007A1480" w:rsidP="007A1480">
      <w:pPr>
        <w:ind w:firstLine="360"/>
        <w:rPr>
          <w:sz w:val="20"/>
          <w:szCs w:val="20"/>
        </w:rPr>
      </w:pPr>
      <w:r>
        <w:rPr>
          <w:sz w:val="20"/>
          <w:szCs w:val="20"/>
        </w:rPr>
        <w:t>See table with the attributes included in the applet.</w:t>
      </w:r>
      <w:r w:rsidR="00651682">
        <w:rPr>
          <w:sz w:val="20"/>
          <w:szCs w:val="20"/>
        </w:rPr>
        <w:t xml:space="preserve"> This will impact markets in V1</w:t>
      </w:r>
      <w:ins w:id="47" w:author="Nuno, Marta" w:date="2022-03-17T13:53:00Z">
        <w:r w:rsidR="00BA402F">
          <w:rPr>
            <w:sz w:val="20"/>
            <w:szCs w:val="20"/>
          </w:rPr>
          <w:t>(</w:t>
        </w:r>
      </w:ins>
      <w:ins w:id="48" w:author="Nuno, Marta" w:date="2022-03-17T13:54:00Z">
        <w:r w:rsidR="00BA402F">
          <w:rPr>
            <w:sz w:val="20"/>
            <w:szCs w:val="20"/>
          </w:rPr>
          <w:t>IT, ES, CZ, SK, HU</w:t>
        </w:r>
        <w:proofErr w:type="gramStart"/>
        <w:r w:rsidR="00BA402F">
          <w:rPr>
            <w:sz w:val="20"/>
            <w:szCs w:val="20"/>
          </w:rPr>
          <w:t>)</w:t>
        </w:r>
      </w:ins>
      <w:r w:rsidR="00651682">
        <w:rPr>
          <w:sz w:val="20"/>
          <w:szCs w:val="20"/>
        </w:rPr>
        <w:t xml:space="preserve"> </w:t>
      </w:r>
      <w:ins w:id="49" w:author="Nuno, Marta" w:date="2022-03-17T13:54:00Z">
        <w:r w:rsidR="00CA0165">
          <w:rPr>
            <w:sz w:val="20"/>
            <w:szCs w:val="20"/>
          </w:rPr>
          <w:t>,</w:t>
        </w:r>
      </w:ins>
      <w:proofErr w:type="gramEnd"/>
      <w:del w:id="50" w:author="Nuno, Marta" w:date="2022-03-17T13:54:00Z">
        <w:r w:rsidR="00651682" w:rsidDel="00CA0165">
          <w:rPr>
            <w:sz w:val="20"/>
            <w:szCs w:val="20"/>
          </w:rPr>
          <w:delText xml:space="preserve">and </w:delText>
        </w:r>
      </w:del>
      <w:commentRangeStart w:id="51"/>
      <w:r w:rsidR="00651682">
        <w:rPr>
          <w:sz w:val="20"/>
          <w:szCs w:val="20"/>
        </w:rPr>
        <w:t>V2</w:t>
      </w:r>
      <w:ins w:id="52" w:author="Nuno, Marta" w:date="2022-03-17T15:00:00Z">
        <w:r w:rsidR="00C8561E">
          <w:rPr>
            <w:sz w:val="20"/>
            <w:szCs w:val="20"/>
          </w:rPr>
          <w:t xml:space="preserve"> and V3</w:t>
        </w:r>
      </w:ins>
      <w:r w:rsidR="00955B8E">
        <w:rPr>
          <w:sz w:val="20"/>
          <w:szCs w:val="20"/>
        </w:rPr>
        <w:t xml:space="preserve"> </w:t>
      </w:r>
      <w:del w:id="53" w:author="Nuno, Marta" w:date="2022-03-17T15:01:00Z">
        <w:r w:rsidR="00955B8E" w:rsidDel="00C8561E">
          <w:rPr>
            <w:sz w:val="20"/>
            <w:szCs w:val="20"/>
          </w:rPr>
          <w:delText>(IE, KZ)</w:delText>
        </w:r>
      </w:del>
      <w:ins w:id="54" w:author="Nuno, Marta" w:date="2022-03-17T13:54:00Z">
        <w:r w:rsidR="00CA0165">
          <w:rPr>
            <w:sz w:val="20"/>
            <w:szCs w:val="20"/>
          </w:rPr>
          <w:t>and V3</w:t>
        </w:r>
      </w:ins>
      <w:ins w:id="55" w:author="Nuno, Marta" w:date="2022-03-17T15:00:00Z">
        <w:r w:rsidR="00C8561E">
          <w:rPr>
            <w:sz w:val="20"/>
            <w:szCs w:val="20"/>
          </w:rPr>
          <w:t xml:space="preserve"> </w:t>
        </w:r>
      </w:ins>
      <w:ins w:id="56" w:author="Nuno, Marta" w:date="2022-03-17T13:54:00Z">
        <w:r w:rsidR="00CA0165">
          <w:rPr>
            <w:sz w:val="20"/>
            <w:szCs w:val="20"/>
          </w:rPr>
          <w:t>(</w:t>
        </w:r>
      </w:ins>
      <w:ins w:id="57" w:author="Nuno, Marta" w:date="2022-03-17T15:01:00Z">
        <w:r w:rsidR="00C8561E">
          <w:rPr>
            <w:sz w:val="20"/>
            <w:szCs w:val="20"/>
          </w:rPr>
          <w:t xml:space="preserve">IE, KZ and </w:t>
        </w:r>
        <w:proofErr w:type="spellStart"/>
        <w:r w:rsidR="00C8561E">
          <w:rPr>
            <w:sz w:val="20"/>
            <w:szCs w:val="20"/>
          </w:rPr>
          <w:t>cluster,</w:t>
        </w:r>
      </w:ins>
      <w:ins w:id="58" w:author="Nuno, Marta" w:date="2022-03-17T13:54:00Z">
        <w:r w:rsidR="00CA0165">
          <w:rPr>
            <w:sz w:val="20"/>
            <w:szCs w:val="20"/>
          </w:rPr>
          <w:t>RU</w:t>
        </w:r>
        <w:proofErr w:type="spellEnd"/>
        <w:r w:rsidR="00CA0165">
          <w:rPr>
            <w:sz w:val="20"/>
            <w:szCs w:val="20"/>
          </w:rPr>
          <w:t>)</w:t>
        </w:r>
      </w:ins>
      <w:r w:rsidR="00651682">
        <w:rPr>
          <w:sz w:val="20"/>
          <w:szCs w:val="20"/>
        </w:rPr>
        <w:t>.</w:t>
      </w:r>
      <w:commentRangeEnd w:id="51"/>
      <w:r>
        <w:commentReference w:id="51"/>
      </w:r>
    </w:p>
    <w:tbl>
      <w:tblPr>
        <w:tblStyle w:val="TableGrid"/>
        <w:tblW w:w="9214" w:type="dxa"/>
        <w:tblInd w:w="-147" w:type="dxa"/>
        <w:tblLook w:val="04A0" w:firstRow="1" w:lastRow="0" w:firstColumn="1" w:lastColumn="0" w:noHBand="0" w:noVBand="1"/>
      </w:tblPr>
      <w:tblGrid>
        <w:gridCol w:w="1332"/>
        <w:gridCol w:w="1286"/>
        <w:gridCol w:w="1355"/>
        <w:gridCol w:w="2360"/>
        <w:gridCol w:w="1009"/>
        <w:gridCol w:w="1872"/>
      </w:tblGrid>
      <w:tr w:rsidR="004153C4" w:rsidRPr="00901B65" w14:paraId="3C59517E" w14:textId="77777777" w:rsidTr="003E213D">
        <w:trPr>
          <w:tblHeader/>
        </w:trPr>
        <w:tc>
          <w:tcPr>
            <w:tcW w:w="1332" w:type="dxa"/>
            <w:shd w:val="clear" w:color="auto" w:fill="0070C0"/>
          </w:tcPr>
          <w:p w14:paraId="663E8497" w14:textId="77777777" w:rsidR="004153C4" w:rsidRPr="003E213D" w:rsidRDefault="004153C4" w:rsidP="003E213D">
            <w:pPr>
              <w:pStyle w:val="BodyText"/>
              <w:rPr>
                <w:rFonts w:ascii="Arial" w:hAnsi="Arial" w:cs="Arial"/>
                <w:b/>
                <w:bCs/>
                <w:color w:val="FFFFFF" w:themeColor="background1"/>
                <w:szCs w:val="20"/>
              </w:rPr>
            </w:pPr>
            <w:r w:rsidRPr="003E213D">
              <w:rPr>
                <w:rFonts w:ascii="Arial" w:hAnsi="Arial" w:cs="Arial"/>
                <w:b/>
                <w:bCs/>
                <w:color w:val="FFFFFF" w:themeColor="background1"/>
                <w:szCs w:val="20"/>
              </w:rPr>
              <w:t>Attribute</w:t>
            </w:r>
          </w:p>
        </w:tc>
        <w:tc>
          <w:tcPr>
            <w:tcW w:w="1286" w:type="dxa"/>
            <w:shd w:val="clear" w:color="auto" w:fill="0070C0"/>
          </w:tcPr>
          <w:p w14:paraId="07717238" w14:textId="77777777" w:rsidR="004153C4" w:rsidRPr="003E213D" w:rsidRDefault="004153C4" w:rsidP="003E213D">
            <w:pPr>
              <w:pStyle w:val="BodyText"/>
              <w:rPr>
                <w:rFonts w:ascii="Arial" w:hAnsi="Arial" w:cs="Arial"/>
                <w:b/>
                <w:bCs/>
                <w:color w:val="FFFFFF" w:themeColor="background1"/>
                <w:szCs w:val="20"/>
              </w:rPr>
            </w:pPr>
            <w:r w:rsidRPr="003E213D">
              <w:rPr>
                <w:rFonts w:ascii="Arial" w:hAnsi="Arial" w:cs="Arial"/>
                <w:b/>
                <w:bCs/>
                <w:color w:val="FFFFFF" w:themeColor="background1"/>
                <w:szCs w:val="20"/>
              </w:rPr>
              <w:t>Display Value</w:t>
            </w:r>
          </w:p>
        </w:tc>
        <w:tc>
          <w:tcPr>
            <w:tcW w:w="1355" w:type="dxa"/>
            <w:shd w:val="clear" w:color="auto" w:fill="0070C0"/>
          </w:tcPr>
          <w:p w14:paraId="27248050" w14:textId="76CAE677" w:rsidR="004153C4" w:rsidRPr="003E213D" w:rsidRDefault="004153C4" w:rsidP="003E213D">
            <w:pPr>
              <w:pStyle w:val="BodyText"/>
              <w:rPr>
                <w:rFonts w:ascii="Arial" w:hAnsi="Arial" w:cs="Arial"/>
                <w:b/>
                <w:bCs/>
                <w:color w:val="FFFFFF" w:themeColor="background1"/>
                <w:szCs w:val="20"/>
              </w:rPr>
            </w:pPr>
            <w:r w:rsidRPr="003E213D">
              <w:rPr>
                <w:rFonts w:ascii="Arial" w:hAnsi="Arial" w:cs="Arial"/>
                <w:b/>
                <w:bCs/>
                <w:color w:val="FFFFFF" w:themeColor="background1"/>
                <w:szCs w:val="20"/>
              </w:rPr>
              <w:t>Table</w:t>
            </w:r>
          </w:p>
        </w:tc>
        <w:tc>
          <w:tcPr>
            <w:tcW w:w="2360" w:type="dxa"/>
            <w:shd w:val="clear" w:color="auto" w:fill="0070C0"/>
          </w:tcPr>
          <w:p w14:paraId="2496BFC5" w14:textId="1431A6C8" w:rsidR="004153C4" w:rsidRPr="003E213D" w:rsidRDefault="004153C4" w:rsidP="003E213D">
            <w:pPr>
              <w:pStyle w:val="BodyText"/>
              <w:rPr>
                <w:rFonts w:ascii="Arial" w:hAnsi="Arial" w:cs="Arial"/>
                <w:b/>
                <w:bCs/>
                <w:color w:val="FFFFFF" w:themeColor="background1"/>
                <w:szCs w:val="20"/>
              </w:rPr>
            </w:pPr>
            <w:r w:rsidRPr="003E213D">
              <w:rPr>
                <w:rFonts w:ascii="Arial" w:hAnsi="Arial" w:cs="Arial"/>
                <w:b/>
                <w:bCs/>
                <w:color w:val="FFFFFF" w:themeColor="background1"/>
                <w:szCs w:val="20"/>
              </w:rPr>
              <w:t>Column</w:t>
            </w:r>
          </w:p>
        </w:tc>
        <w:tc>
          <w:tcPr>
            <w:tcW w:w="1009" w:type="dxa"/>
            <w:shd w:val="clear" w:color="auto" w:fill="0070C0"/>
          </w:tcPr>
          <w:p w14:paraId="4D9F0A38" w14:textId="5C3A9A96" w:rsidR="004153C4" w:rsidRPr="003E213D" w:rsidRDefault="004153C4" w:rsidP="003E213D">
            <w:pPr>
              <w:pStyle w:val="BodyText"/>
              <w:rPr>
                <w:rFonts w:ascii="Arial" w:hAnsi="Arial" w:cs="Arial"/>
                <w:b/>
                <w:bCs/>
                <w:color w:val="FFFFFF" w:themeColor="background1"/>
                <w:szCs w:val="20"/>
              </w:rPr>
            </w:pPr>
            <w:r w:rsidRPr="003E213D">
              <w:rPr>
                <w:rFonts w:ascii="Arial" w:hAnsi="Arial" w:cs="Arial"/>
                <w:b/>
                <w:bCs/>
                <w:color w:val="FFFFFF" w:themeColor="background1"/>
                <w:szCs w:val="20"/>
              </w:rPr>
              <w:t>Type</w:t>
            </w:r>
          </w:p>
        </w:tc>
        <w:tc>
          <w:tcPr>
            <w:tcW w:w="1872" w:type="dxa"/>
            <w:shd w:val="clear" w:color="auto" w:fill="0070C0"/>
          </w:tcPr>
          <w:p w14:paraId="26378E42" w14:textId="64A29E48" w:rsidR="004153C4" w:rsidRPr="003E213D" w:rsidRDefault="004153C4" w:rsidP="003E213D">
            <w:pPr>
              <w:pStyle w:val="BodyText"/>
              <w:rPr>
                <w:rFonts w:ascii="Arial" w:hAnsi="Arial" w:cs="Arial"/>
                <w:b/>
                <w:bCs/>
                <w:color w:val="FFFFFF" w:themeColor="background1"/>
                <w:szCs w:val="20"/>
              </w:rPr>
            </w:pPr>
            <w:r w:rsidRPr="003E213D">
              <w:rPr>
                <w:rFonts w:ascii="Arial" w:hAnsi="Arial" w:cs="Arial"/>
                <w:b/>
                <w:bCs/>
                <w:color w:val="FFFFFF" w:themeColor="background1"/>
                <w:szCs w:val="20"/>
              </w:rPr>
              <w:t>Action</w:t>
            </w:r>
          </w:p>
        </w:tc>
      </w:tr>
      <w:tr w:rsidR="00110E35" w14:paraId="71D4A2AE" w14:textId="77777777" w:rsidTr="0016492E">
        <w:tc>
          <w:tcPr>
            <w:tcW w:w="1332" w:type="dxa"/>
            <w:vAlign w:val="center"/>
          </w:tcPr>
          <w:p w14:paraId="4D3F52CB" w14:textId="76C8FCB1" w:rsidR="00110E35" w:rsidRPr="00594656" w:rsidRDefault="00110E35" w:rsidP="00110E35">
            <w:pPr>
              <w:rPr>
                <w:rFonts w:cstheme="minorHAnsi"/>
                <w:sz w:val="18"/>
                <w:szCs w:val="18"/>
              </w:rPr>
            </w:pPr>
            <w:r w:rsidRPr="00AB460C">
              <w:rPr>
                <w:rFonts w:cstheme="minorHAnsi"/>
                <w:sz w:val="18"/>
                <w:szCs w:val="18"/>
              </w:rPr>
              <w:t>JTI Returnable Since</w:t>
            </w:r>
          </w:p>
        </w:tc>
        <w:tc>
          <w:tcPr>
            <w:tcW w:w="1286" w:type="dxa"/>
            <w:vAlign w:val="center"/>
          </w:tcPr>
          <w:p w14:paraId="11582145" w14:textId="7C455D54" w:rsidR="00110E35" w:rsidRPr="009841CD" w:rsidRDefault="00110E35" w:rsidP="00110E35">
            <w:pPr>
              <w:rPr>
                <w:rFonts w:cstheme="minorHAnsi"/>
                <w:sz w:val="18"/>
                <w:szCs w:val="18"/>
              </w:rPr>
            </w:pPr>
            <w:r w:rsidRPr="00110E35">
              <w:rPr>
                <w:rFonts w:cstheme="minorHAnsi"/>
                <w:sz w:val="18"/>
                <w:szCs w:val="18"/>
              </w:rPr>
              <w:t>Returnable Since</w:t>
            </w:r>
          </w:p>
        </w:tc>
        <w:tc>
          <w:tcPr>
            <w:tcW w:w="1355" w:type="dxa"/>
            <w:vAlign w:val="center"/>
          </w:tcPr>
          <w:p w14:paraId="7D0120A4" w14:textId="0C000CAB" w:rsidR="00110E35" w:rsidRPr="00E35BA9" w:rsidRDefault="00110E35" w:rsidP="00110E35">
            <w:pPr>
              <w:rPr>
                <w:rFonts w:cstheme="minorHAnsi"/>
                <w:sz w:val="18"/>
                <w:szCs w:val="18"/>
              </w:rPr>
            </w:pPr>
            <w:r w:rsidRPr="00E35BA9">
              <w:rPr>
                <w:rFonts w:cstheme="minorHAnsi"/>
                <w:sz w:val="18"/>
                <w:szCs w:val="18"/>
              </w:rPr>
              <w:t>S_PROD_INT</w:t>
            </w:r>
          </w:p>
        </w:tc>
        <w:tc>
          <w:tcPr>
            <w:tcW w:w="2360" w:type="dxa"/>
            <w:vAlign w:val="center"/>
          </w:tcPr>
          <w:p w14:paraId="2F4E25D8" w14:textId="3E29C524" w:rsidR="00110E35" w:rsidRPr="009841CD" w:rsidRDefault="00110E35" w:rsidP="00110E35">
            <w:pPr>
              <w:rPr>
                <w:rFonts w:cstheme="minorHAnsi"/>
                <w:sz w:val="18"/>
                <w:szCs w:val="18"/>
              </w:rPr>
            </w:pPr>
            <w:r>
              <w:rPr>
                <w:rFonts w:ascii="Calibri" w:hAnsi="Calibri" w:cs="Calibri"/>
                <w:color w:val="000000"/>
              </w:rPr>
              <w:t>X_RETURN_STRT_DT</w:t>
            </w:r>
          </w:p>
        </w:tc>
        <w:tc>
          <w:tcPr>
            <w:tcW w:w="1009" w:type="dxa"/>
            <w:vAlign w:val="center"/>
          </w:tcPr>
          <w:p w14:paraId="640EA975" w14:textId="061881B3" w:rsidR="00110E35" w:rsidRDefault="00110E35" w:rsidP="00110E35">
            <w:pPr>
              <w:rPr>
                <w:rFonts w:cstheme="minorHAnsi"/>
                <w:sz w:val="18"/>
                <w:szCs w:val="18"/>
              </w:rPr>
            </w:pPr>
            <w:r w:rsidRPr="00110E35">
              <w:rPr>
                <w:rFonts w:cstheme="minorHAnsi"/>
                <w:sz w:val="18"/>
                <w:szCs w:val="18"/>
              </w:rPr>
              <w:t>Date</w:t>
            </w:r>
          </w:p>
        </w:tc>
        <w:tc>
          <w:tcPr>
            <w:tcW w:w="1872" w:type="dxa"/>
          </w:tcPr>
          <w:p w14:paraId="2187CD1D" w14:textId="1BF53D13" w:rsidR="00110E35" w:rsidRPr="006F5DE8" w:rsidRDefault="00110E35" w:rsidP="00110E35">
            <w:pPr>
              <w:rPr>
                <w:rFonts w:cstheme="minorHAnsi"/>
                <w:sz w:val="18"/>
                <w:szCs w:val="18"/>
              </w:rPr>
            </w:pPr>
            <w:r w:rsidRPr="0098254D">
              <w:rPr>
                <w:rFonts w:cstheme="minorHAnsi"/>
                <w:sz w:val="18"/>
                <w:szCs w:val="18"/>
              </w:rPr>
              <w:t>Available in Columns Displayed. Editable</w:t>
            </w:r>
          </w:p>
        </w:tc>
      </w:tr>
      <w:tr w:rsidR="00110E35" w14:paraId="494C5167" w14:textId="77777777" w:rsidTr="0016492E">
        <w:tc>
          <w:tcPr>
            <w:tcW w:w="1332" w:type="dxa"/>
            <w:vAlign w:val="center"/>
          </w:tcPr>
          <w:p w14:paraId="3FCDB57B" w14:textId="2DA8690B" w:rsidR="00110E35" w:rsidRPr="00594656" w:rsidRDefault="00110E35" w:rsidP="00110E35">
            <w:pPr>
              <w:rPr>
                <w:rFonts w:cstheme="minorHAnsi"/>
                <w:sz w:val="18"/>
                <w:szCs w:val="18"/>
              </w:rPr>
            </w:pPr>
            <w:r w:rsidRPr="00110E35">
              <w:rPr>
                <w:rFonts w:cstheme="minorHAnsi"/>
                <w:sz w:val="18"/>
                <w:szCs w:val="18"/>
              </w:rPr>
              <w:t>JTI Returnable Until</w:t>
            </w:r>
          </w:p>
        </w:tc>
        <w:tc>
          <w:tcPr>
            <w:tcW w:w="1286" w:type="dxa"/>
            <w:vAlign w:val="center"/>
          </w:tcPr>
          <w:p w14:paraId="51B7FD3C" w14:textId="4C253779" w:rsidR="00110E35" w:rsidRPr="009841CD" w:rsidRDefault="00110E35" w:rsidP="00110E35">
            <w:pPr>
              <w:rPr>
                <w:rFonts w:cstheme="minorHAnsi"/>
                <w:sz w:val="18"/>
                <w:szCs w:val="18"/>
              </w:rPr>
            </w:pPr>
            <w:r w:rsidRPr="00110E35">
              <w:rPr>
                <w:rFonts w:cstheme="minorHAnsi"/>
                <w:sz w:val="18"/>
                <w:szCs w:val="18"/>
              </w:rPr>
              <w:t>Returnable Until</w:t>
            </w:r>
          </w:p>
        </w:tc>
        <w:tc>
          <w:tcPr>
            <w:tcW w:w="1355" w:type="dxa"/>
            <w:vAlign w:val="center"/>
          </w:tcPr>
          <w:p w14:paraId="1A7AC090" w14:textId="78F2BF41" w:rsidR="00110E35" w:rsidRPr="00E35BA9" w:rsidRDefault="00110E35" w:rsidP="00110E35">
            <w:pPr>
              <w:rPr>
                <w:rFonts w:cstheme="minorHAnsi"/>
                <w:sz w:val="18"/>
                <w:szCs w:val="18"/>
              </w:rPr>
            </w:pPr>
            <w:r w:rsidRPr="00E35BA9">
              <w:rPr>
                <w:rFonts w:cstheme="minorHAnsi"/>
                <w:sz w:val="18"/>
                <w:szCs w:val="18"/>
              </w:rPr>
              <w:t>S_PROD_INT</w:t>
            </w:r>
          </w:p>
        </w:tc>
        <w:tc>
          <w:tcPr>
            <w:tcW w:w="2360" w:type="dxa"/>
            <w:vAlign w:val="center"/>
          </w:tcPr>
          <w:p w14:paraId="723A1F03" w14:textId="637CDB4E" w:rsidR="00110E35" w:rsidRPr="009841CD" w:rsidRDefault="00110E35" w:rsidP="00110E35">
            <w:pPr>
              <w:rPr>
                <w:rFonts w:cstheme="minorHAnsi"/>
                <w:sz w:val="18"/>
                <w:szCs w:val="18"/>
              </w:rPr>
            </w:pPr>
            <w:r>
              <w:rPr>
                <w:rFonts w:ascii="Calibri" w:hAnsi="Calibri" w:cs="Calibri"/>
                <w:color w:val="000000"/>
              </w:rPr>
              <w:t>X_RETURN_END_DT</w:t>
            </w:r>
          </w:p>
        </w:tc>
        <w:tc>
          <w:tcPr>
            <w:tcW w:w="1009" w:type="dxa"/>
            <w:vAlign w:val="center"/>
          </w:tcPr>
          <w:p w14:paraId="3AC4B9F7" w14:textId="04683A7B" w:rsidR="00110E35" w:rsidRDefault="00110E35" w:rsidP="00110E35">
            <w:pPr>
              <w:rPr>
                <w:rFonts w:cstheme="minorHAnsi"/>
                <w:sz w:val="18"/>
                <w:szCs w:val="18"/>
              </w:rPr>
            </w:pPr>
            <w:r w:rsidRPr="00110E35">
              <w:rPr>
                <w:rFonts w:cstheme="minorHAnsi"/>
                <w:sz w:val="18"/>
                <w:szCs w:val="18"/>
              </w:rPr>
              <w:t>Date</w:t>
            </w:r>
          </w:p>
        </w:tc>
        <w:tc>
          <w:tcPr>
            <w:tcW w:w="1872" w:type="dxa"/>
          </w:tcPr>
          <w:p w14:paraId="281F0695" w14:textId="2A34B501" w:rsidR="00110E35" w:rsidRPr="006F5DE8" w:rsidRDefault="00110E35" w:rsidP="00110E35">
            <w:pPr>
              <w:rPr>
                <w:rFonts w:cstheme="minorHAnsi"/>
                <w:sz w:val="18"/>
                <w:szCs w:val="18"/>
              </w:rPr>
            </w:pPr>
            <w:r w:rsidRPr="0098254D">
              <w:rPr>
                <w:rFonts w:cstheme="minorHAnsi"/>
                <w:sz w:val="18"/>
                <w:szCs w:val="18"/>
              </w:rPr>
              <w:t>Available in Columns Displayed. Editable</w:t>
            </w:r>
          </w:p>
        </w:tc>
      </w:tr>
      <w:tr w:rsidR="00B96D51" w14:paraId="6E172EDD" w14:textId="77777777" w:rsidTr="0016492E">
        <w:tc>
          <w:tcPr>
            <w:tcW w:w="1332" w:type="dxa"/>
            <w:vAlign w:val="center"/>
          </w:tcPr>
          <w:p w14:paraId="57B7350B" w14:textId="74A3853C" w:rsidR="00B96D51" w:rsidRPr="004153C4" w:rsidRDefault="00B96D51" w:rsidP="00B96D51">
            <w:pPr>
              <w:rPr>
                <w:rFonts w:cstheme="minorHAnsi"/>
                <w:sz w:val="18"/>
                <w:szCs w:val="18"/>
              </w:rPr>
            </w:pPr>
            <w:r w:rsidRPr="002D3FC0">
              <w:rPr>
                <w:rFonts w:cstheme="minorHAnsi"/>
                <w:sz w:val="18"/>
                <w:szCs w:val="18"/>
              </w:rPr>
              <w:t>JTI Slots per facing</w:t>
            </w:r>
          </w:p>
        </w:tc>
        <w:tc>
          <w:tcPr>
            <w:tcW w:w="1286" w:type="dxa"/>
            <w:vAlign w:val="center"/>
          </w:tcPr>
          <w:p w14:paraId="2A7ABDD7" w14:textId="00B3140F" w:rsidR="00B96D51" w:rsidRPr="004153C4" w:rsidRDefault="00B96D51" w:rsidP="00B96D51">
            <w:pPr>
              <w:rPr>
                <w:rFonts w:cstheme="minorHAnsi"/>
                <w:sz w:val="18"/>
                <w:szCs w:val="18"/>
              </w:rPr>
            </w:pPr>
            <w:r w:rsidRPr="00B96D51">
              <w:rPr>
                <w:rFonts w:cstheme="minorHAnsi"/>
                <w:sz w:val="18"/>
                <w:szCs w:val="18"/>
              </w:rPr>
              <w:t>Slots per Facing</w:t>
            </w:r>
          </w:p>
        </w:tc>
        <w:tc>
          <w:tcPr>
            <w:tcW w:w="1355" w:type="dxa"/>
            <w:vAlign w:val="center"/>
          </w:tcPr>
          <w:p w14:paraId="41D1A896" w14:textId="16482534" w:rsidR="00B96D51" w:rsidRPr="00E35BA9" w:rsidRDefault="00B96D51" w:rsidP="00B96D51">
            <w:pPr>
              <w:rPr>
                <w:rFonts w:cstheme="minorHAnsi"/>
                <w:sz w:val="18"/>
                <w:szCs w:val="18"/>
              </w:rPr>
            </w:pPr>
            <w:r>
              <w:rPr>
                <w:rFonts w:ascii="Calibri" w:hAnsi="Calibri" w:cs="Calibri"/>
                <w:color w:val="000000"/>
              </w:rPr>
              <w:t>S_PROD_INT</w:t>
            </w:r>
          </w:p>
        </w:tc>
        <w:tc>
          <w:tcPr>
            <w:tcW w:w="2360" w:type="dxa"/>
            <w:vAlign w:val="center"/>
          </w:tcPr>
          <w:p w14:paraId="233D6746" w14:textId="68C7F86E" w:rsidR="00B96D51" w:rsidRPr="00CB08D7" w:rsidRDefault="00B96D51" w:rsidP="00B96D51">
            <w:pPr>
              <w:rPr>
                <w:rFonts w:cstheme="minorHAnsi"/>
                <w:sz w:val="18"/>
                <w:szCs w:val="18"/>
              </w:rPr>
            </w:pPr>
            <w:r>
              <w:rPr>
                <w:rFonts w:ascii="Calibri" w:hAnsi="Calibri" w:cs="Calibri"/>
                <w:color w:val="000000"/>
              </w:rPr>
              <w:t>X_SLOTS_FACING_NUM</w:t>
            </w:r>
          </w:p>
        </w:tc>
        <w:tc>
          <w:tcPr>
            <w:tcW w:w="1009" w:type="dxa"/>
            <w:vAlign w:val="center"/>
          </w:tcPr>
          <w:p w14:paraId="05AFA7AC" w14:textId="6C2D922E" w:rsidR="00B96D51" w:rsidRDefault="00B96D51" w:rsidP="00B96D51">
            <w:pPr>
              <w:rPr>
                <w:rFonts w:cstheme="minorHAnsi"/>
                <w:sz w:val="18"/>
                <w:szCs w:val="18"/>
              </w:rPr>
            </w:pPr>
            <w:r>
              <w:rPr>
                <w:rFonts w:cstheme="minorHAnsi"/>
                <w:sz w:val="18"/>
                <w:szCs w:val="18"/>
              </w:rPr>
              <w:t>Number</w:t>
            </w:r>
          </w:p>
        </w:tc>
        <w:tc>
          <w:tcPr>
            <w:tcW w:w="1872" w:type="dxa"/>
          </w:tcPr>
          <w:p w14:paraId="3EC030A6" w14:textId="704956F5" w:rsidR="00B96D51" w:rsidRPr="0098254D" w:rsidRDefault="00B96D51" w:rsidP="00B96D51">
            <w:pPr>
              <w:rPr>
                <w:rFonts w:cstheme="minorHAnsi"/>
                <w:sz w:val="18"/>
                <w:szCs w:val="18"/>
              </w:rPr>
            </w:pPr>
            <w:r>
              <w:rPr>
                <w:rFonts w:cstheme="minorHAnsi"/>
                <w:sz w:val="18"/>
                <w:szCs w:val="18"/>
              </w:rPr>
              <w:t>Available in Columns Displayed. Editable</w:t>
            </w:r>
          </w:p>
        </w:tc>
      </w:tr>
      <w:tr w:rsidR="00110E35" w14:paraId="701A92FC" w14:textId="77777777" w:rsidTr="0016492E">
        <w:tc>
          <w:tcPr>
            <w:tcW w:w="1332" w:type="dxa"/>
            <w:vAlign w:val="center"/>
          </w:tcPr>
          <w:p w14:paraId="26591480" w14:textId="2F3F8953" w:rsidR="00110E35" w:rsidRPr="00B36BEC" w:rsidRDefault="00110E35" w:rsidP="00110E35">
            <w:pPr>
              <w:rPr>
                <w:rFonts w:cstheme="minorHAnsi"/>
                <w:sz w:val="18"/>
                <w:szCs w:val="18"/>
              </w:rPr>
            </w:pPr>
            <w:r w:rsidRPr="004153C4">
              <w:rPr>
                <w:rFonts w:cstheme="minorHAnsi"/>
                <w:sz w:val="18"/>
                <w:szCs w:val="18"/>
              </w:rPr>
              <w:t>Product Reference Id</w:t>
            </w:r>
          </w:p>
        </w:tc>
        <w:tc>
          <w:tcPr>
            <w:tcW w:w="1286" w:type="dxa"/>
            <w:vAlign w:val="center"/>
          </w:tcPr>
          <w:p w14:paraId="42743F74" w14:textId="0540C940" w:rsidR="00110E35" w:rsidRPr="00B36BEC" w:rsidRDefault="00110E35" w:rsidP="00110E35">
            <w:pPr>
              <w:rPr>
                <w:rFonts w:cstheme="minorHAnsi"/>
                <w:sz w:val="18"/>
                <w:szCs w:val="18"/>
              </w:rPr>
            </w:pPr>
            <w:r w:rsidRPr="004153C4">
              <w:rPr>
                <w:rFonts w:cstheme="minorHAnsi"/>
                <w:sz w:val="18"/>
                <w:szCs w:val="18"/>
              </w:rPr>
              <w:t>Barcode</w:t>
            </w:r>
          </w:p>
        </w:tc>
        <w:tc>
          <w:tcPr>
            <w:tcW w:w="1355" w:type="dxa"/>
            <w:vAlign w:val="center"/>
          </w:tcPr>
          <w:p w14:paraId="305E7B49" w14:textId="52EEC98F" w:rsidR="00110E35" w:rsidRPr="006F5DE8" w:rsidRDefault="00110E35" w:rsidP="00110E35">
            <w:pPr>
              <w:rPr>
                <w:rFonts w:cstheme="minorHAnsi"/>
                <w:sz w:val="18"/>
                <w:szCs w:val="18"/>
              </w:rPr>
            </w:pPr>
            <w:r w:rsidRPr="00E35BA9">
              <w:rPr>
                <w:rFonts w:cstheme="minorHAnsi"/>
                <w:sz w:val="18"/>
                <w:szCs w:val="18"/>
              </w:rPr>
              <w:t>S_PROD_INT</w:t>
            </w:r>
          </w:p>
        </w:tc>
        <w:tc>
          <w:tcPr>
            <w:tcW w:w="2360" w:type="dxa"/>
            <w:vAlign w:val="center"/>
          </w:tcPr>
          <w:p w14:paraId="6B7D149B" w14:textId="344529EA" w:rsidR="00110E35" w:rsidRPr="006F5DE8" w:rsidRDefault="00110E35" w:rsidP="00110E35">
            <w:pPr>
              <w:rPr>
                <w:rFonts w:cstheme="minorHAnsi"/>
                <w:sz w:val="18"/>
                <w:szCs w:val="18"/>
              </w:rPr>
            </w:pPr>
            <w:r w:rsidRPr="00CB08D7">
              <w:rPr>
                <w:rFonts w:cstheme="minorHAnsi"/>
                <w:sz w:val="18"/>
                <w:szCs w:val="18"/>
              </w:rPr>
              <w:t>BAR_CODE_NUM</w:t>
            </w:r>
          </w:p>
        </w:tc>
        <w:tc>
          <w:tcPr>
            <w:tcW w:w="1009" w:type="dxa"/>
            <w:vAlign w:val="center"/>
          </w:tcPr>
          <w:p w14:paraId="1EFF0CC0" w14:textId="7AD0197D" w:rsidR="00110E35" w:rsidRPr="006F5DE8" w:rsidRDefault="00DE3A3F" w:rsidP="00110E35">
            <w:pPr>
              <w:rPr>
                <w:rFonts w:cstheme="minorHAnsi"/>
                <w:sz w:val="18"/>
                <w:szCs w:val="18"/>
              </w:rPr>
            </w:pPr>
            <w:r>
              <w:rPr>
                <w:rFonts w:cstheme="minorHAnsi"/>
                <w:sz w:val="18"/>
                <w:szCs w:val="18"/>
              </w:rPr>
              <w:t>Text (</w:t>
            </w:r>
            <w:r w:rsidR="00110E35">
              <w:rPr>
                <w:rFonts w:cstheme="minorHAnsi"/>
                <w:sz w:val="18"/>
                <w:szCs w:val="18"/>
              </w:rPr>
              <w:t>50)</w:t>
            </w:r>
          </w:p>
        </w:tc>
        <w:tc>
          <w:tcPr>
            <w:tcW w:w="1872" w:type="dxa"/>
          </w:tcPr>
          <w:p w14:paraId="00B30D87" w14:textId="741E8194" w:rsidR="00110E35" w:rsidRPr="00B36BEC" w:rsidRDefault="00110E35" w:rsidP="00110E35">
            <w:pPr>
              <w:rPr>
                <w:rFonts w:cstheme="minorHAnsi"/>
                <w:sz w:val="18"/>
                <w:szCs w:val="18"/>
              </w:rPr>
            </w:pPr>
            <w:r w:rsidRPr="0098254D">
              <w:rPr>
                <w:rFonts w:cstheme="minorHAnsi"/>
                <w:sz w:val="18"/>
                <w:szCs w:val="18"/>
              </w:rPr>
              <w:t>Available in Columns Displayed. Editable</w:t>
            </w:r>
          </w:p>
        </w:tc>
      </w:tr>
    </w:tbl>
    <w:p w14:paraId="1B3F29C4" w14:textId="77777777" w:rsidR="000061E3" w:rsidRDefault="000061E3" w:rsidP="000061E3">
      <w:pPr>
        <w:rPr>
          <w:sz w:val="20"/>
          <w:szCs w:val="20"/>
        </w:rPr>
      </w:pPr>
    </w:p>
    <w:p w14:paraId="7B5AA261" w14:textId="5788194B" w:rsidR="000061E3" w:rsidRPr="00C13597" w:rsidRDefault="000061E3" w:rsidP="000061E3">
      <w:pPr>
        <w:rPr>
          <w:sz w:val="20"/>
          <w:szCs w:val="20"/>
        </w:rPr>
      </w:pPr>
      <w:commentRangeStart w:id="59"/>
      <w:r w:rsidRPr="00C13597">
        <w:rPr>
          <w:sz w:val="20"/>
          <w:szCs w:val="20"/>
        </w:rPr>
        <w:t xml:space="preserve">Please, at the existing </w:t>
      </w:r>
      <w:r>
        <w:rPr>
          <w:sz w:val="20"/>
          <w:szCs w:val="20"/>
        </w:rPr>
        <w:t>form</w:t>
      </w:r>
      <w:r w:rsidRPr="00C13597">
        <w:rPr>
          <w:sz w:val="20"/>
          <w:szCs w:val="20"/>
        </w:rPr>
        <w:t xml:space="preserve"> applet, include the attributes listed in the table. </w:t>
      </w:r>
      <w:commentRangeEnd w:id="59"/>
      <w:r>
        <w:commentReference w:id="59"/>
      </w:r>
    </w:p>
    <w:p w14:paraId="5F144B76" w14:textId="77777777" w:rsidR="000061E3" w:rsidRPr="00EE1698" w:rsidRDefault="000061E3" w:rsidP="000061E3">
      <w:pPr>
        <w:spacing w:after="0"/>
        <w:ind w:left="720"/>
        <w:rPr>
          <w:rFonts w:ascii="Arial" w:hAnsi="Arial"/>
          <w:sz w:val="20"/>
          <w:szCs w:val="20"/>
        </w:rPr>
      </w:pPr>
      <w:r w:rsidRPr="00EE1698">
        <w:rPr>
          <w:rFonts w:ascii="Arial" w:hAnsi="Arial"/>
          <w:sz w:val="20"/>
          <w:szCs w:val="20"/>
        </w:rPr>
        <w:t>Screen:</w:t>
      </w:r>
      <w:r w:rsidRPr="00EE1698">
        <w:rPr>
          <w:rFonts w:ascii="Arial" w:hAnsi="Arial"/>
          <w:sz w:val="20"/>
          <w:szCs w:val="20"/>
        </w:rPr>
        <w:tab/>
      </w:r>
      <w:r>
        <w:rPr>
          <w:rFonts w:ascii="Arial" w:hAnsi="Arial"/>
          <w:sz w:val="20"/>
          <w:szCs w:val="20"/>
        </w:rPr>
        <w:tab/>
      </w:r>
      <w:r w:rsidRPr="00EE1698">
        <w:rPr>
          <w:rFonts w:ascii="Arial" w:hAnsi="Arial"/>
          <w:sz w:val="20"/>
          <w:szCs w:val="20"/>
        </w:rPr>
        <w:t>ISS Unified Administration Screen</w:t>
      </w:r>
    </w:p>
    <w:p w14:paraId="289FE12F" w14:textId="02B7D5DE" w:rsidR="000061E3" w:rsidRPr="00EE1698" w:rsidRDefault="000061E3" w:rsidP="000061E3">
      <w:pPr>
        <w:spacing w:after="0"/>
        <w:ind w:left="720"/>
        <w:rPr>
          <w:rFonts w:ascii="Arial" w:hAnsi="Arial"/>
          <w:sz w:val="20"/>
          <w:szCs w:val="20"/>
        </w:rPr>
      </w:pPr>
      <w:r w:rsidRPr="00EE1698">
        <w:rPr>
          <w:rFonts w:ascii="Arial" w:hAnsi="Arial"/>
          <w:sz w:val="20"/>
          <w:szCs w:val="20"/>
        </w:rPr>
        <w:t>View</w:t>
      </w:r>
      <w:r w:rsidR="0020321D">
        <w:rPr>
          <w:rFonts w:ascii="Arial" w:hAnsi="Arial"/>
          <w:sz w:val="20"/>
          <w:szCs w:val="20"/>
        </w:rPr>
        <w:t>s</w:t>
      </w:r>
      <w:r w:rsidRPr="00EE1698">
        <w:rPr>
          <w:rFonts w:ascii="Arial" w:hAnsi="Arial"/>
          <w:sz w:val="20"/>
          <w:szCs w:val="20"/>
        </w:rPr>
        <w:t xml:space="preserve">: </w:t>
      </w:r>
      <w:r>
        <w:rPr>
          <w:rFonts w:ascii="Arial" w:hAnsi="Arial"/>
          <w:sz w:val="20"/>
          <w:szCs w:val="20"/>
        </w:rPr>
        <w:tab/>
      </w:r>
      <w:r>
        <w:rPr>
          <w:rFonts w:ascii="Arial" w:hAnsi="Arial"/>
          <w:sz w:val="20"/>
          <w:szCs w:val="20"/>
        </w:rPr>
        <w:tab/>
      </w:r>
      <w:r w:rsidRPr="00EE1698">
        <w:rPr>
          <w:rFonts w:ascii="Arial" w:hAnsi="Arial"/>
          <w:sz w:val="20"/>
          <w:szCs w:val="20"/>
        </w:rPr>
        <w:t>Product Administration Detail View</w:t>
      </w:r>
    </w:p>
    <w:p w14:paraId="188E9075" w14:textId="77777777" w:rsidR="000061E3" w:rsidRPr="00EE1698" w:rsidRDefault="000061E3" w:rsidP="000061E3">
      <w:pPr>
        <w:spacing w:after="0"/>
        <w:ind w:left="720"/>
        <w:rPr>
          <w:rFonts w:ascii="Arial" w:hAnsi="Arial"/>
          <w:sz w:val="20"/>
          <w:szCs w:val="20"/>
        </w:rPr>
      </w:pPr>
      <w:r w:rsidRPr="00EE1698">
        <w:rPr>
          <w:rFonts w:ascii="Arial" w:hAnsi="Arial"/>
          <w:sz w:val="20"/>
          <w:szCs w:val="20"/>
        </w:rPr>
        <w:t>Business Object: Admin ISS Product Definition</w:t>
      </w:r>
    </w:p>
    <w:p w14:paraId="30489DD0" w14:textId="1C6EC3BA" w:rsidR="000061E3" w:rsidRPr="002F068F" w:rsidRDefault="000061E3" w:rsidP="000061E3">
      <w:pPr>
        <w:spacing w:after="0"/>
        <w:ind w:left="720"/>
        <w:rPr>
          <w:rFonts w:ascii="Arial" w:hAnsi="Arial"/>
          <w:sz w:val="20"/>
          <w:szCs w:val="20"/>
        </w:rPr>
      </w:pPr>
      <w:r w:rsidRPr="002F068F">
        <w:rPr>
          <w:rFonts w:ascii="Arial" w:hAnsi="Arial"/>
          <w:sz w:val="20"/>
          <w:szCs w:val="20"/>
        </w:rPr>
        <w:t>Applet</w:t>
      </w:r>
      <w:r>
        <w:rPr>
          <w:rFonts w:ascii="Arial" w:hAnsi="Arial"/>
          <w:sz w:val="20"/>
          <w:szCs w:val="20"/>
        </w:rPr>
        <w:t>s</w:t>
      </w:r>
      <w:r w:rsidRPr="002F068F">
        <w:rPr>
          <w:rFonts w:ascii="Arial" w:hAnsi="Arial"/>
          <w:sz w:val="20"/>
          <w:szCs w:val="20"/>
        </w:rPr>
        <w:t xml:space="preserve">: </w:t>
      </w:r>
      <w:r>
        <w:rPr>
          <w:rFonts w:ascii="Arial" w:hAnsi="Arial"/>
          <w:sz w:val="20"/>
          <w:szCs w:val="20"/>
        </w:rPr>
        <w:tab/>
      </w:r>
      <w:r w:rsidRPr="005A0CDF">
        <w:rPr>
          <w:rFonts w:ascii="Roboto" w:hAnsi="Roboto"/>
          <w:sz w:val="20"/>
          <w:szCs w:val="20"/>
          <w:shd w:val="clear" w:color="auto" w:fill="FFFFFF"/>
        </w:rPr>
        <w:t>JTI Product Form Applet</w:t>
      </w:r>
    </w:p>
    <w:p w14:paraId="6CDB0F13" w14:textId="77777777" w:rsidR="000061E3" w:rsidRDefault="000061E3" w:rsidP="000061E3">
      <w:pPr>
        <w:spacing w:after="0"/>
        <w:ind w:left="720"/>
        <w:rPr>
          <w:rFonts w:ascii="Arial" w:hAnsi="Arial"/>
          <w:sz w:val="20"/>
          <w:szCs w:val="20"/>
        </w:rPr>
      </w:pPr>
      <w:r w:rsidRPr="002F068F">
        <w:rPr>
          <w:rFonts w:ascii="Arial" w:hAnsi="Arial"/>
          <w:sz w:val="20"/>
          <w:szCs w:val="20"/>
        </w:rPr>
        <w:t>Business Components: Internal Product - ISS Admin</w:t>
      </w:r>
    </w:p>
    <w:p w14:paraId="2ADE35ED" w14:textId="77777777" w:rsidR="000061E3" w:rsidRDefault="000061E3" w:rsidP="000061E3">
      <w:pPr>
        <w:spacing w:after="0"/>
        <w:ind w:left="720"/>
        <w:rPr>
          <w:bCs/>
          <w:sz w:val="20"/>
          <w:szCs w:val="20"/>
        </w:rPr>
      </w:pPr>
    </w:p>
    <w:p w14:paraId="2499E362" w14:textId="354776E9" w:rsidR="00AD3742" w:rsidRPr="00D81156" w:rsidRDefault="00902C49" w:rsidP="000061E3">
      <w:pPr>
        <w:spacing w:after="0"/>
        <w:ind w:left="720"/>
        <w:rPr>
          <w:bCs/>
          <w:sz w:val="20"/>
          <w:szCs w:val="20"/>
        </w:rPr>
      </w:pPr>
      <w:commentRangeStart w:id="60"/>
      <w:commentRangeStart w:id="61"/>
      <w:r>
        <w:rPr>
          <w:noProof/>
        </w:rPr>
        <w:drawing>
          <wp:inline distT="0" distB="0" distL="0" distR="0" wp14:anchorId="36D07C8B" wp14:editId="43A8770D">
            <wp:extent cx="5664200" cy="1619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26">
                      <a:extLst>
                        <a:ext uri="{28A0092B-C50C-407E-A947-70E740481C1C}">
                          <a14:useLocalDpi xmlns:a14="http://schemas.microsoft.com/office/drawing/2010/main" val="0"/>
                        </a:ext>
                      </a:extLst>
                    </a:blip>
                    <a:stretch>
                      <a:fillRect/>
                    </a:stretch>
                  </pic:blipFill>
                  <pic:spPr>
                    <a:xfrm>
                      <a:off x="0" y="0"/>
                      <a:ext cx="5664200" cy="1619250"/>
                    </a:xfrm>
                    <a:prstGeom prst="rect">
                      <a:avLst/>
                    </a:prstGeom>
                  </pic:spPr>
                </pic:pic>
              </a:graphicData>
            </a:graphic>
          </wp:inline>
        </w:drawing>
      </w:r>
      <w:commentRangeEnd w:id="60"/>
      <w:r>
        <w:commentReference w:id="60"/>
      </w:r>
      <w:commentRangeEnd w:id="61"/>
      <w:r w:rsidR="00352880">
        <w:rPr>
          <w:rStyle w:val="CommentReference"/>
        </w:rPr>
        <w:commentReference w:id="61"/>
      </w:r>
    </w:p>
    <w:p w14:paraId="29C79FD6" w14:textId="2909E400" w:rsidR="000061E3" w:rsidRDefault="000061E3" w:rsidP="000061E3">
      <w:pPr>
        <w:ind w:firstLine="360"/>
        <w:rPr>
          <w:sz w:val="20"/>
          <w:szCs w:val="20"/>
        </w:rPr>
      </w:pPr>
      <w:r>
        <w:rPr>
          <w:sz w:val="20"/>
          <w:szCs w:val="20"/>
        </w:rPr>
        <w:t>See table with the attributes included in the applet</w:t>
      </w:r>
      <w:r w:rsidR="003854BF">
        <w:rPr>
          <w:sz w:val="20"/>
          <w:szCs w:val="20"/>
        </w:rPr>
        <w:t xml:space="preserve"> composer</w:t>
      </w:r>
      <w:r>
        <w:rPr>
          <w:sz w:val="20"/>
          <w:szCs w:val="20"/>
        </w:rPr>
        <w:t>.</w:t>
      </w:r>
      <w:r w:rsidR="00C85954">
        <w:rPr>
          <w:sz w:val="20"/>
          <w:szCs w:val="20"/>
        </w:rPr>
        <w:t xml:space="preserve"> Impact on </w:t>
      </w:r>
      <w:r w:rsidR="00856605">
        <w:rPr>
          <w:sz w:val="20"/>
          <w:szCs w:val="20"/>
        </w:rPr>
        <w:t>V1</w:t>
      </w:r>
      <w:ins w:id="62" w:author="Nuno, Marta" w:date="2022-03-17T13:54:00Z">
        <w:r w:rsidR="00CB27FD">
          <w:rPr>
            <w:sz w:val="20"/>
            <w:szCs w:val="20"/>
          </w:rPr>
          <w:t>(IT, ES; CZ, SK, HU)</w:t>
        </w:r>
      </w:ins>
      <w:ins w:id="63" w:author="Nuno, Marta" w:date="2022-03-17T13:55:00Z">
        <w:r w:rsidR="00CB27FD">
          <w:rPr>
            <w:sz w:val="20"/>
            <w:szCs w:val="20"/>
          </w:rPr>
          <w:t>,</w:t>
        </w:r>
      </w:ins>
      <w:del w:id="64" w:author="Nuno, Marta" w:date="2022-03-17T13:55:00Z">
        <w:r w:rsidR="00856605" w:rsidDel="00CB27FD">
          <w:rPr>
            <w:sz w:val="20"/>
            <w:szCs w:val="20"/>
          </w:rPr>
          <w:delText xml:space="preserve"> and</w:delText>
        </w:r>
      </w:del>
      <w:r w:rsidR="00856605">
        <w:rPr>
          <w:sz w:val="20"/>
          <w:szCs w:val="20"/>
        </w:rPr>
        <w:t xml:space="preserve"> </w:t>
      </w:r>
      <w:commentRangeStart w:id="65"/>
      <w:r w:rsidR="003854BF">
        <w:rPr>
          <w:sz w:val="20"/>
          <w:szCs w:val="20"/>
        </w:rPr>
        <w:t>V2</w:t>
      </w:r>
      <w:ins w:id="66" w:author="Nuno, Marta" w:date="2022-03-17T13:55:00Z">
        <w:r w:rsidR="00B508FC">
          <w:rPr>
            <w:sz w:val="20"/>
            <w:szCs w:val="20"/>
          </w:rPr>
          <w:t xml:space="preserve"> </w:t>
        </w:r>
        <w:r w:rsidR="00CB27FD">
          <w:rPr>
            <w:sz w:val="20"/>
            <w:szCs w:val="20"/>
          </w:rPr>
          <w:t>(IE, KZ)</w:t>
        </w:r>
        <w:r w:rsidR="00B508FC">
          <w:rPr>
            <w:sz w:val="20"/>
            <w:szCs w:val="20"/>
          </w:rPr>
          <w:t xml:space="preserve"> and V3 (RU) </w:t>
        </w:r>
      </w:ins>
      <w:del w:id="67" w:author="Nuno, Marta" w:date="2022-03-17T13:55:00Z">
        <w:r w:rsidR="003854BF" w:rsidDel="00B508FC">
          <w:rPr>
            <w:sz w:val="20"/>
            <w:szCs w:val="20"/>
          </w:rPr>
          <w:delText xml:space="preserve"> </w:delText>
        </w:r>
      </w:del>
      <w:r w:rsidR="003854BF">
        <w:rPr>
          <w:sz w:val="20"/>
          <w:szCs w:val="20"/>
        </w:rPr>
        <w:t>markets</w:t>
      </w:r>
      <w:commentRangeEnd w:id="65"/>
      <w:r>
        <w:commentReference w:id="65"/>
      </w:r>
      <w:r w:rsidR="003854BF">
        <w:rPr>
          <w:sz w:val="20"/>
          <w:szCs w:val="20"/>
        </w:rPr>
        <w:t>.</w:t>
      </w:r>
    </w:p>
    <w:tbl>
      <w:tblPr>
        <w:tblStyle w:val="TableGrid"/>
        <w:tblW w:w="9214" w:type="dxa"/>
        <w:tblInd w:w="-113" w:type="dxa"/>
        <w:tblLook w:val="04A0" w:firstRow="1" w:lastRow="0" w:firstColumn="1" w:lastColumn="0" w:noHBand="0" w:noVBand="1"/>
      </w:tblPr>
      <w:tblGrid>
        <w:gridCol w:w="1278"/>
        <w:gridCol w:w="1333"/>
        <w:gridCol w:w="1354"/>
        <w:gridCol w:w="2517"/>
        <w:gridCol w:w="1017"/>
        <w:gridCol w:w="1715"/>
      </w:tblGrid>
      <w:tr w:rsidR="00940606" w:rsidRPr="00940606" w14:paraId="25E30661" w14:textId="77777777" w:rsidTr="00940606">
        <w:trPr>
          <w:tblHeader/>
        </w:trPr>
        <w:tc>
          <w:tcPr>
            <w:tcW w:w="1278" w:type="dxa"/>
            <w:shd w:val="clear" w:color="auto" w:fill="2B5D9A" w:themeFill="accent6" w:themeFillShade="BF"/>
          </w:tcPr>
          <w:p w14:paraId="3BEF70ED" w14:textId="77777777" w:rsidR="00AD3742" w:rsidRPr="00940606" w:rsidRDefault="00AD3742" w:rsidP="001F2FD5">
            <w:pPr>
              <w:rPr>
                <w:b/>
                <w:bCs/>
                <w:color w:val="FFFFFF" w:themeColor="background1"/>
                <w:sz w:val="20"/>
                <w:szCs w:val="20"/>
              </w:rPr>
            </w:pPr>
            <w:r w:rsidRPr="00940606">
              <w:rPr>
                <w:b/>
                <w:bCs/>
                <w:color w:val="FFFFFF" w:themeColor="background1"/>
                <w:sz w:val="20"/>
                <w:szCs w:val="20"/>
              </w:rPr>
              <w:t>Attribute</w:t>
            </w:r>
          </w:p>
        </w:tc>
        <w:tc>
          <w:tcPr>
            <w:tcW w:w="1333" w:type="dxa"/>
            <w:shd w:val="clear" w:color="auto" w:fill="2B5D9A" w:themeFill="accent6" w:themeFillShade="BF"/>
          </w:tcPr>
          <w:p w14:paraId="6BCC138E" w14:textId="77777777" w:rsidR="00AD3742" w:rsidRPr="00940606" w:rsidRDefault="00AD3742" w:rsidP="001F2FD5">
            <w:pPr>
              <w:rPr>
                <w:b/>
                <w:bCs/>
                <w:color w:val="FFFFFF" w:themeColor="background1"/>
                <w:sz w:val="20"/>
                <w:szCs w:val="20"/>
              </w:rPr>
            </w:pPr>
            <w:r w:rsidRPr="00940606">
              <w:rPr>
                <w:b/>
                <w:bCs/>
                <w:color w:val="FFFFFF" w:themeColor="background1"/>
                <w:sz w:val="20"/>
                <w:szCs w:val="20"/>
              </w:rPr>
              <w:t>Display Value</w:t>
            </w:r>
          </w:p>
        </w:tc>
        <w:tc>
          <w:tcPr>
            <w:tcW w:w="1354" w:type="dxa"/>
            <w:shd w:val="clear" w:color="auto" w:fill="2B5D9A" w:themeFill="accent6" w:themeFillShade="BF"/>
          </w:tcPr>
          <w:p w14:paraId="0F17182A" w14:textId="77777777" w:rsidR="00AD3742" w:rsidRPr="00940606" w:rsidRDefault="00AD3742" w:rsidP="001F2FD5">
            <w:pPr>
              <w:rPr>
                <w:b/>
                <w:bCs/>
                <w:color w:val="FFFFFF" w:themeColor="background1"/>
                <w:sz w:val="20"/>
                <w:szCs w:val="20"/>
              </w:rPr>
            </w:pPr>
            <w:r w:rsidRPr="00940606">
              <w:rPr>
                <w:b/>
                <w:bCs/>
                <w:color w:val="FFFFFF" w:themeColor="background1"/>
                <w:sz w:val="20"/>
                <w:szCs w:val="20"/>
              </w:rPr>
              <w:t>Table</w:t>
            </w:r>
          </w:p>
        </w:tc>
        <w:tc>
          <w:tcPr>
            <w:tcW w:w="2517" w:type="dxa"/>
            <w:shd w:val="clear" w:color="auto" w:fill="2B5D9A" w:themeFill="accent6" w:themeFillShade="BF"/>
          </w:tcPr>
          <w:p w14:paraId="0406B431" w14:textId="77777777" w:rsidR="00AD3742" w:rsidRPr="00940606" w:rsidRDefault="00AD3742" w:rsidP="001F2FD5">
            <w:pPr>
              <w:rPr>
                <w:b/>
                <w:bCs/>
                <w:color w:val="FFFFFF" w:themeColor="background1"/>
                <w:sz w:val="20"/>
                <w:szCs w:val="20"/>
              </w:rPr>
            </w:pPr>
            <w:r w:rsidRPr="00940606">
              <w:rPr>
                <w:b/>
                <w:bCs/>
                <w:color w:val="FFFFFF" w:themeColor="background1"/>
                <w:sz w:val="20"/>
                <w:szCs w:val="20"/>
              </w:rPr>
              <w:t>Column</w:t>
            </w:r>
          </w:p>
        </w:tc>
        <w:tc>
          <w:tcPr>
            <w:tcW w:w="1017" w:type="dxa"/>
            <w:shd w:val="clear" w:color="auto" w:fill="2B5D9A" w:themeFill="accent6" w:themeFillShade="BF"/>
          </w:tcPr>
          <w:p w14:paraId="103B605E" w14:textId="77777777" w:rsidR="00AD3742" w:rsidRPr="00940606" w:rsidRDefault="00AD3742" w:rsidP="001F2FD5">
            <w:pPr>
              <w:rPr>
                <w:b/>
                <w:bCs/>
                <w:color w:val="FFFFFF" w:themeColor="background1"/>
                <w:sz w:val="20"/>
                <w:szCs w:val="20"/>
              </w:rPr>
            </w:pPr>
            <w:r w:rsidRPr="00940606">
              <w:rPr>
                <w:b/>
                <w:bCs/>
                <w:color w:val="FFFFFF" w:themeColor="background1"/>
                <w:sz w:val="20"/>
                <w:szCs w:val="20"/>
              </w:rPr>
              <w:t>Type</w:t>
            </w:r>
          </w:p>
        </w:tc>
        <w:tc>
          <w:tcPr>
            <w:tcW w:w="1715" w:type="dxa"/>
            <w:shd w:val="clear" w:color="auto" w:fill="2B5D9A" w:themeFill="accent6" w:themeFillShade="BF"/>
          </w:tcPr>
          <w:p w14:paraId="50ECC233" w14:textId="77777777" w:rsidR="00AD3742" w:rsidRPr="00940606" w:rsidRDefault="00AD3742" w:rsidP="001F2FD5">
            <w:pPr>
              <w:rPr>
                <w:b/>
                <w:bCs/>
                <w:color w:val="FFFFFF" w:themeColor="background1"/>
                <w:sz w:val="20"/>
                <w:szCs w:val="20"/>
              </w:rPr>
            </w:pPr>
            <w:r w:rsidRPr="00940606">
              <w:rPr>
                <w:b/>
                <w:bCs/>
                <w:color w:val="FFFFFF" w:themeColor="background1"/>
                <w:sz w:val="20"/>
                <w:szCs w:val="20"/>
              </w:rPr>
              <w:t>Action</w:t>
            </w:r>
          </w:p>
        </w:tc>
      </w:tr>
      <w:tr w:rsidR="00024DAC" w14:paraId="6E33B384" w14:textId="77777777" w:rsidTr="0050319A">
        <w:tc>
          <w:tcPr>
            <w:tcW w:w="1278" w:type="dxa"/>
            <w:vAlign w:val="center"/>
          </w:tcPr>
          <w:p w14:paraId="117887A4" w14:textId="5378C5F6" w:rsidR="003C596B" w:rsidRPr="00024DAC" w:rsidRDefault="003C596B" w:rsidP="003C596B">
            <w:pPr>
              <w:rPr>
                <w:rFonts w:cstheme="minorHAnsi"/>
                <w:sz w:val="18"/>
                <w:szCs w:val="18"/>
              </w:rPr>
            </w:pPr>
            <w:r w:rsidRPr="00024DAC">
              <w:rPr>
                <w:rFonts w:cstheme="minorHAnsi"/>
                <w:sz w:val="18"/>
                <w:szCs w:val="18"/>
              </w:rPr>
              <w:t>Alias Name</w:t>
            </w:r>
          </w:p>
        </w:tc>
        <w:tc>
          <w:tcPr>
            <w:tcW w:w="1333" w:type="dxa"/>
            <w:vAlign w:val="center"/>
          </w:tcPr>
          <w:p w14:paraId="57F84E3B" w14:textId="0B35EF11" w:rsidR="003C596B" w:rsidRPr="00024DAC" w:rsidRDefault="003C596B" w:rsidP="003C596B">
            <w:pPr>
              <w:rPr>
                <w:rFonts w:cstheme="minorHAnsi"/>
                <w:sz w:val="18"/>
                <w:szCs w:val="18"/>
              </w:rPr>
            </w:pPr>
            <w:r w:rsidRPr="00024DAC">
              <w:rPr>
                <w:rFonts w:cstheme="minorHAnsi"/>
                <w:sz w:val="18"/>
                <w:szCs w:val="18"/>
              </w:rPr>
              <w:t>Alias Name</w:t>
            </w:r>
          </w:p>
        </w:tc>
        <w:tc>
          <w:tcPr>
            <w:tcW w:w="1354" w:type="dxa"/>
            <w:vAlign w:val="center"/>
          </w:tcPr>
          <w:p w14:paraId="6BDE1B5A" w14:textId="77777777" w:rsidR="003C596B" w:rsidRPr="00024DAC" w:rsidRDefault="003C596B" w:rsidP="003C596B">
            <w:pPr>
              <w:rPr>
                <w:rFonts w:cstheme="minorHAnsi"/>
                <w:sz w:val="18"/>
                <w:szCs w:val="18"/>
              </w:rPr>
            </w:pPr>
            <w:r w:rsidRPr="00024DAC">
              <w:rPr>
                <w:rFonts w:cstheme="minorHAnsi"/>
                <w:sz w:val="18"/>
                <w:szCs w:val="18"/>
              </w:rPr>
              <w:t>S_PROD_INT</w:t>
            </w:r>
          </w:p>
        </w:tc>
        <w:tc>
          <w:tcPr>
            <w:tcW w:w="2517" w:type="dxa"/>
            <w:vAlign w:val="center"/>
          </w:tcPr>
          <w:p w14:paraId="42CC3771" w14:textId="3B876F0A" w:rsidR="003C596B" w:rsidRPr="00024DAC" w:rsidRDefault="003C596B" w:rsidP="003C596B">
            <w:pPr>
              <w:rPr>
                <w:rFonts w:cstheme="minorHAnsi"/>
                <w:sz w:val="18"/>
                <w:szCs w:val="18"/>
              </w:rPr>
            </w:pPr>
            <w:r w:rsidRPr="00024DAC">
              <w:rPr>
                <w:rFonts w:cstheme="minorHAnsi"/>
                <w:color w:val="000000"/>
                <w:sz w:val="18"/>
                <w:szCs w:val="18"/>
              </w:rPr>
              <w:t>ALIAS_NAME</w:t>
            </w:r>
          </w:p>
        </w:tc>
        <w:tc>
          <w:tcPr>
            <w:tcW w:w="1017" w:type="dxa"/>
            <w:vAlign w:val="center"/>
          </w:tcPr>
          <w:p w14:paraId="2F77CBAF" w14:textId="16E88AB0" w:rsidR="003C596B" w:rsidRPr="00024DAC" w:rsidRDefault="003C596B" w:rsidP="003C596B">
            <w:pPr>
              <w:rPr>
                <w:rFonts w:cstheme="minorHAnsi"/>
                <w:sz w:val="18"/>
                <w:szCs w:val="18"/>
              </w:rPr>
            </w:pPr>
            <w:r w:rsidRPr="00024DAC">
              <w:rPr>
                <w:rFonts w:cstheme="minorHAnsi"/>
                <w:sz w:val="18"/>
                <w:szCs w:val="18"/>
              </w:rPr>
              <w:t>Text</w:t>
            </w:r>
          </w:p>
        </w:tc>
        <w:tc>
          <w:tcPr>
            <w:tcW w:w="1715" w:type="dxa"/>
            <w:vAlign w:val="center"/>
          </w:tcPr>
          <w:p w14:paraId="21CDC60D" w14:textId="721D37BC" w:rsidR="003C596B" w:rsidRPr="00024DAC" w:rsidRDefault="003C596B" w:rsidP="003C596B">
            <w:pPr>
              <w:rPr>
                <w:rFonts w:cstheme="minorHAnsi"/>
                <w:sz w:val="18"/>
                <w:szCs w:val="18"/>
              </w:rPr>
            </w:pPr>
            <w:r w:rsidRPr="00024DAC">
              <w:rPr>
                <w:rFonts w:cstheme="minorHAnsi"/>
                <w:sz w:val="18"/>
                <w:szCs w:val="18"/>
              </w:rPr>
              <w:t>Displayed. Editable</w:t>
            </w:r>
          </w:p>
        </w:tc>
      </w:tr>
      <w:tr w:rsidR="00024DAC" w14:paraId="22FF6C73" w14:textId="77777777" w:rsidTr="0050319A">
        <w:tc>
          <w:tcPr>
            <w:tcW w:w="1278" w:type="dxa"/>
            <w:vAlign w:val="center"/>
          </w:tcPr>
          <w:p w14:paraId="507AC424" w14:textId="59229C0B" w:rsidR="00EC7037" w:rsidRPr="00024DAC" w:rsidRDefault="00EC7037" w:rsidP="00EC7037">
            <w:pPr>
              <w:rPr>
                <w:rFonts w:cstheme="minorHAnsi"/>
                <w:sz w:val="18"/>
                <w:szCs w:val="18"/>
              </w:rPr>
            </w:pPr>
            <w:r w:rsidRPr="00024DAC">
              <w:rPr>
                <w:rFonts w:cstheme="minorHAnsi"/>
                <w:color w:val="000000"/>
                <w:sz w:val="18"/>
                <w:szCs w:val="18"/>
              </w:rPr>
              <w:t>Return if Defective</w:t>
            </w:r>
          </w:p>
        </w:tc>
        <w:tc>
          <w:tcPr>
            <w:tcW w:w="1333" w:type="dxa"/>
            <w:vAlign w:val="center"/>
          </w:tcPr>
          <w:p w14:paraId="10C37638" w14:textId="1FC942FE" w:rsidR="00EC7037" w:rsidRPr="00024DAC" w:rsidRDefault="00EC7037" w:rsidP="00EC7037">
            <w:pPr>
              <w:rPr>
                <w:rFonts w:cstheme="minorHAnsi"/>
                <w:sz w:val="18"/>
                <w:szCs w:val="18"/>
              </w:rPr>
            </w:pPr>
            <w:r w:rsidRPr="00024DAC">
              <w:rPr>
                <w:rFonts w:cstheme="minorHAnsi"/>
                <w:color w:val="000000"/>
                <w:sz w:val="18"/>
                <w:szCs w:val="18"/>
              </w:rPr>
              <w:t>Returnable</w:t>
            </w:r>
          </w:p>
        </w:tc>
        <w:tc>
          <w:tcPr>
            <w:tcW w:w="1354" w:type="dxa"/>
            <w:vAlign w:val="center"/>
          </w:tcPr>
          <w:p w14:paraId="359AED5B" w14:textId="69D80027" w:rsidR="00EC7037" w:rsidRPr="00024DAC" w:rsidRDefault="00EC7037" w:rsidP="00EC7037">
            <w:pPr>
              <w:rPr>
                <w:rFonts w:cstheme="minorHAnsi"/>
                <w:sz w:val="18"/>
                <w:szCs w:val="18"/>
              </w:rPr>
            </w:pPr>
            <w:r w:rsidRPr="00024DAC">
              <w:rPr>
                <w:rFonts w:cstheme="minorHAnsi"/>
                <w:color w:val="000000"/>
                <w:sz w:val="18"/>
                <w:szCs w:val="18"/>
              </w:rPr>
              <w:t>S_PROD_INT</w:t>
            </w:r>
          </w:p>
        </w:tc>
        <w:tc>
          <w:tcPr>
            <w:tcW w:w="2517" w:type="dxa"/>
            <w:vAlign w:val="center"/>
          </w:tcPr>
          <w:p w14:paraId="13907994" w14:textId="1E8AC724" w:rsidR="00EC7037" w:rsidRPr="00024DAC" w:rsidRDefault="00EC7037" w:rsidP="00EC7037">
            <w:pPr>
              <w:rPr>
                <w:rFonts w:cstheme="minorHAnsi"/>
                <w:sz w:val="18"/>
                <w:szCs w:val="18"/>
              </w:rPr>
            </w:pPr>
            <w:r w:rsidRPr="00024DAC">
              <w:rPr>
                <w:rFonts w:cstheme="minorHAnsi"/>
                <w:color w:val="000000"/>
                <w:sz w:val="18"/>
                <w:szCs w:val="18"/>
              </w:rPr>
              <w:t>RTRN_DEFECTIVE_FLG</w:t>
            </w:r>
          </w:p>
        </w:tc>
        <w:tc>
          <w:tcPr>
            <w:tcW w:w="1017" w:type="dxa"/>
            <w:vAlign w:val="center"/>
          </w:tcPr>
          <w:p w14:paraId="2894DB1D" w14:textId="03018F31" w:rsidR="00EC7037" w:rsidRPr="00024DAC" w:rsidRDefault="00EC7037" w:rsidP="00EC7037">
            <w:pPr>
              <w:rPr>
                <w:rFonts w:cstheme="minorHAnsi"/>
                <w:sz w:val="18"/>
                <w:szCs w:val="18"/>
              </w:rPr>
            </w:pPr>
            <w:r w:rsidRPr="00024DAC">
              <w:rPr>
                <w:rFonts w:cstheme="minorHAnsi"/>
                <w:sz w:val="18"/>
                <w:szCs w:val="18"/>
              </w:rPr>
              <w:t>Checkbox</w:t>
            </w:r>
          </w:p>
        </w:tc>
        <w:tc>
          <w:tcPr>
            <w:tcW w:w="1715" w:type="dxa"/>
            <w:vAlign w:val="center"/>
          </w:tcPr>
          <w:p w14:paraId="71A6B1C9" w14:textId="14FF040D" w:rsidR="00EC7037" w:rsidRPr="00024DAC" w:rsidRDefault="00EC7037" w:rsidP="00EC7037">
            <w:pPr>
              <w:rPr>
                <w:rFonts w:cstheme="minorHAnsi"/>
                <w:sz w:val="18"/>
                <w:szCs w:val="18"/>
              </w:rPr>
            </w:pPr>
            <w:r w:rsidRPr="00024DAC">
              <w:rPr>
                <w:rFonts w:cstheme="minorHAnsi"/>
                <w:sz w:val="18"/>
                <w:szCs w:val="18"/>
              </w:rPr>
              <w:t>Displayed. Editable</w:t>
            </w:r>
          </w:p>
        </w:tc>
      </w:tr>
      <w:tr w:rsidR="00024DAC" w14:paraId="20222C29" w14:textId="77777777" w:rsidTr="0050319A">
        <w:tc>
          <w:tcPr>
            <w:tcW w:w="1278" w:type="dxa"/>
            <w:vAlign w:val="center"/>
          </w:tcPr>
          <w:p w14:paraId="3BF03824" w14:textId="5539B8BE" w:rsidR="00024DAC" w:rsidRPr="00024DAC" w:rsidRDefault="00024DAC" w:rsidP="00024DAC">
            <w:pPr>
              <w:rPr>
                <w:rFonts w:cstheme="minorHAnsi"/>
                <w:sz w:val="18"/>
                <w:szCs w:val="18"/>
              </w:rPr>
            </w:pPr>
            <w:r w:rsidRPr="00024DAC">
              <w:rPr>
                <w:rFonts w:cstheme="minorHAnsi"/>
                <w:sz w:val="18"/>
                <w:szCs w:val="18"/>
              </w:rPr>
              <w:t>JTI Negative Stock Flag</w:t>
            </w:r>
          </w:p>
        </w:tc>
        <w:tc>
          <w:tcPr>
            <w:tcW w:w="1333" w:type="dxa"/>
            <w:vAlign w:val="center"/>
          </w:tcPr>
          <w:p w14:paraId="09A6980B" w14:textId="22712D90" w:rsidR="00024DAC" w:rsidRPr="00024DAC" w:rsidRDefault="00024DAC" w:rsidP="00024DAC">
            <w:pPr>
              <w:rPr>
                <w:rFonts w:cstheme="minorHAnsi"/>
                <w:sz w:val="18"/>
                <w:szCs w:val="18"/>
              </w:rPr>
            </w:pPr>
            <w:r w:rsidRPr="00024DAC">
              <w:rPr>
                <w:rFonts w:cstheme="minorHAnsi"/>
                <w:sz w:val="18"/>
                <w:szCs w:val="18"/>
              </w:rPr>
              <w:t>Negative Transactions Not Allowed</w:t>
            </w:r>
          </w:p>
        </w:tc>
        <w:tc>
          <w:tcPr>
            <w:tcW w:w="1354" w:type="dxa"/>
            <w:vAlign w:val="center"/>
          </w:tcPr>
          <w:p w14:paraId="5723A51A" w14:textId="12268692" w:rsidR="00024DAC" w:rsidRPr="00024DAC" w:rsidRDefault="00024DAC" w:rsidP="00024DAC">
            <w:pPr>
              <w:rPr>
                <w:rFonts w:cstheme="minorHAnsi"/>
                <w:sz w:val="18"/>
                <w:szCs w:val="18"/>
              </w:rPr>
            </w:pPr>
            <w:r w:rsidRPr="00024DAC">
              <w:rPr>
                <w:rFonts w:cstheme="minorHAnsi"/>
                <w:color w:val="000000"/>
                <w:sz w:val="18"/>
                <w:szCs w:val="18"/>
              </w:rPr>
              <w:t>S_PROD_INT</w:t>
            </w:r>
          </w:p>
        </w:tc>
        <w:tc>
          <w:tcPr>
            <w:tcW w:w="2517" w:type="dxa"/>
            <w:vAlign w:val="center"/>
          </w:tcPr>
          <w:p w14:paraId="0D81BEC0" w14:textId="6B055C37" w:rsidR="00024DAC" w:rsidRPr="00024DAC" w:rsidRDefault="00024DAC" w:rsidP="00024DAC">
            <w:pPr>
              <w:rPr>
                <w:rFonts w:cstheme="minorHAnsi"/>
                <w:sz w:val="18"/>
                <w:szCs w:val="18"/>
              </w:rPr>
            </w:pPr>
            <w:r w:rsidRPr="00024DAC">
              <w:rPr>
                <w:rFonts w:cstheme="minorHAnsi"/>
                <w:color w:val="000000"/>
                <w:sz w:val="18"/>
                <w:szCs w:val="18"/>
              </w:rPr>
              <w:t>X_NEGATIVE_STOCK_FLG</w:t>
            </w:r>
          </w:p>
        </w:tc>
        <w:tc>
          <w:tcPr>
            <w:tcW w:w="1017" w:type="dxa"/>
            <w:vAlign w:val="center"/>
          </w:tcPr>
          <w:p w14:paraId="457F793B" w14:textId="65B95EDC" w:rsidR="00024DAC" w:rsidRPr="00024DAC" w:rsidRDefault="00024DAC" w:rsidP="00024DAC">
            <w:pPr>
              <w:rPr>
                <w:rFonts w:cstheme="minorHAnsi"/>
                <w:sz w:val="18"/>
                <w:szCs w:val="18"/>
              </w:rPr>
            </w:pPr>
            <w:r w:rsidRPr="00024DAC">
              <w:rPr>
                <w:rFonts w:cstheme="minorHAnsi"/>
                <w:sz w:val="18"/>
                <w:szCs w:val="18"/>
              </w:rPr>
              <w:t>Checkbox</w:t>
            </w:r>
          </w:p>
        </w:tc>
        <w:tc>
          <w:tcPr>
            <w:tcW w:w="1715" w:type="dxa"/>
            <w:vAlign w:val="center"/>
          </w:tcPr>
          <w:p w14:paraId="465AB017" w14:textId="38CA6B48" w:rsidR="00024DAC" w:rsidRPr="00024DAC" w:rsidRDefault="00024DAC" w:rsidP="00024DAC">
            <w:pPr>
              <w:rPr>
                <w:rFonts w:cstheme="minorHAnsi"/>
                <w:sz w:val="18"/>
                <w:szCs w:val="18"/>
              </w:rPr>
            </w:pPr>
            <w:r w:rsidRPr="00024DAC">
              <w:rPr>
                <w:rFonts w:cstheme="minorHAnsi"/>
                <w:sz w:val="18"/>
                <w:szCs w:val="18"/>
              </w:rPr>
              <w:t>Displayed. Editable</w:t>
            </w:r>
          </w:p>
        </w:tc>
      </w:tr>
    </w:tbl>
    <w:p w14:paraId="0B2E58BE" w14:textId="77777777" w:rsidR="007A1480" w:rsidRDefault="007A1480" w:rsidP="007A1480">
      <w:pPr>
        <w:rPr>
          <w:ins w:id="68" w:author="Nuno, Marta" w:date="2022-03-17T13:55:00Z"/>
        </w:rPr>
      </w:pPr>
    </w:p>
    <w:p w14:paraId="73C220DA" w14:textId="1D0B628C" w:rsidR="00B508FC" w:rsidRDefault="00B508FC" w:rsidP="007A1480">
      <w:ins w:id="69" w:author="Nuno, Marta" w:date="2022-03-17T13:55:00Z">
        <w:r>
          <w:t>Please, apply same changes as well to the Applet “</w:t>
        </w:r>
        <w:r w:rsidR="005F7AF8">
          <w:t>Product Form Applet</w:t>
        </w:r>
      </w:ins>
      <w:ins w:id="70" w:author="Nuno, Marta" w:date="2022-03-17T13:56:00Z">
        <w:r w:rsidR="005F7AF8">
          <w:t>”.</w:t>
        </w:r>
      </w:ins>
    </w:p>
    <w:p w14:paraId="3AF0ABA0" w14:textId="77777777" w:rsidR="00FD1B92" w:rsidRPr="00C13597" w:rsidRDefault="00FD1B92" w:rsidP="00FD1B92">
      <w:pPr>
        <w:rPr>
          <w:sz w:val="20"/>
          <w:szCs w:val="20"/>
        </w:rPr>
      </w:pPr>
      <w:r w:rsidRPr="00C13597">
        <w:rPr>
          <w:sz w:val="20"/>
          <w:szCs w:val="20"/>
        </w:rPr>
        <w:t xml:space="preserve">Please, at the existing </w:t>
      </w:r>
      <w:r>
        <w:rPr>
          <w:sz w:val="20"/>
          <w:szCs w:val="20"/>
        </w:rPr>
        <w:t>form</w:t>
      </w:r>
      <w:r w:rsidRPr="00C13597">
        <w:rPr>
          <w:sz w:val="20"/>
          <w:szCs w:val="20"/>
        </w:rPr>
        <w:t xml:space="preserve"> applet, include the attributes listed in the table. </w:t>
      </w:r>
    </w:p>
    <w:p w14:paraId="3DF4FC8E" w14:textId="77777777" w:rsidR="00FD1B92" w:rsidRPr="00EE1698" w:rsidRDefault="00FD1B92" w:rsidP="00FD1B92">
      <w:pPr>
        <w:spacing w:after="0"/>
        <w:ind w:left="720"/>
        <w:rPr>
          <w:rFonts w:ascii="Arial" w:hAnsi="Arial"/>
          <w:sz w:val="20"/>
          <w:szCs w:val="20"/>
        </w:rPr>
      </w:pPr>
      <w:r w:rsidRPr="00EE1698">
        <w:rPr>
          <w:rFonts w:ascii="Arial" w:hAnsi="Arial"/>
          <w:sz w:val="20"/>
          <w:szCs w:val="20"/>
        </w:rPr>
        <w:t>Screen:</w:t>
      </w:r>
      <w:r w:rsidRPr="00EE1698">
        <w:rPr>
          <w:rFonts w:ascii="Arial" w:hAnsi="Arial"/>
          <w:sz w:val="20"/>
          <w:szCs w:val="20"/>
        </w:rPr>
        <w:tab/>
      </w:r>
      <w:r>
        <w:rPr>
          <w:rFonts w:ascii="Arial" w:hAnsi="Arial"/>
          <w:sz w:val="20"/>
          <w:szCs w:val="20"/>
        </w:rPr>
        <w:tab/>
      </w:r>
      <w:r w:rsidRPr="00EE1698">
        <w:rPr>
          <w:rFonts w:ascii="Arial" w:hAnsi="Arial"/>
          <w:sz w:val="20"/>
          <w:szCs w:val="20"/>
        </w:rPr>
        <w:t>ISS Unified Administration Screen</w:t>
      </w:r>
    </w:p>
    <w:p w14:paraId="7A89AED8" w14:textId="1F9A6F98" w:rsidR="00FD1B92" w:rsidRPr="00EE1698" w:rsidRDefault="00FD1B92" w:rsidP="00FD1B92">
      <w:pPr>
        <w:spacing w:after="0"/>
        <w:ind w:left="720"/>
        <w:rPr>
          <w:rFonts w:ascii="Arial" w:hAnsi="Arial"/>
          <w:sz w:val="20"/>
          <w:szCs w:val="20"/>
        </w:rPr>
      </w:pPr>
      <w:r w:rsidRPr="00EE1698">
        <w:rPr>
          <w:rFonts w:ascii="Arial" w:hAnsi="Arial"/>
          <w:sz w:val="20"/>
          <w:szCs w:val="20"/>
        </w:rPr>
        <w:t>View</w:t>
      </w:r>
      <w:r>
        <w:rPr>
          <w:rFonts w:ascii="Arial" w:hAnsi="Arial"/>
          <w:sz w:val="20"/>
          <w:szCs w:val="20"/>
        </w:rPr>
        <w:t>s</w:t>
      </w:r>
      <w:r w:rsidRPr="00EE1698">
        <w:rPr>
          <w:rFonts w:ascii="Arial" w:hAnsi="Arial"/>
          <w:sz w:val="20"/>
          <w:szCs w:val="20"/>
        </w:rPr>
        <w:t xml:space="preserve">: </w:t>
      </w:r>
      <w:r>
        <w:rPr>
          <w:rFonts w:ascii="Arial" w:hAnsi="Arial"/>
          <w:sz w:val="20"/>
          <w:szCs w:val="20"/>
        </w:rPr>
        <w:tab/>
      </w:r>
      <w:r>
        <w:rPr>
          <w:rFonts w:ascii="Arial" w:hAnsi="Arial"/>
          <w:sz w:val="20"/>
          <w:szCs w:val="20"/>
        </w:rPr>
        <w:tab/>
      </w:r>
      <w:r w:rsidRPr="00EE1698">
        <w:rPr>
          <w:rFonts w:ascii="Arial" w:hAnsi="Arial"/>
          <w:sz w:val="20"/>
          <w:szCs w:val="20"/>
        </w:rPr>
        <w:t>Product Administration Detail View</w:t>
      </w:r>
    </w:p>
    <w:p w14:paraId="0F059DD1" w14:textId="77777777" w:rsidR="00FD1B92" w:rsidRPr="00EE1698" w:rsidRDefault="00FD1B92" w:rsidP="00FD1B92">
      <w:pPr>
        <w:spacing w:after="0"/>
        <w:ind w:left="720"/>
        <w:rPr>
          <w:rFonts w:ascii="Arial" w:hAnsi="Arial"/>
          <w:sz w:val="20"/>
          <w:szCs w:val="20"/>
        </w:rPr>
      </w:pPr>
      <w:r w:rsidRPr="00EE1698">
        <w:rPr>
          <w:rFonts w:ascii="Arial" w:hAnsi="Arial"/>
          <w:sz w:val="20"/>
          <w:szCs w:val="20"/>
        </w:rPr>
        <w:t>Business Object: Admin ISS Product Definition</w:t>
      </w:r>
    </w:p>
    <w:p w14:paraId="65840C74" w14:textId="60577F06" w:rsidR="00FD1B92" w:rsidRPr="002F068F" w:rsidRDefault="00FD1B92" w:rsidP="00FD1B92">
      <w:pPr>
        <w:spacing w:after="0"/>
        <w:ind w:left="720"/>
        <w:rPr>
          <w:rFonts w:ascii="Arial" w:hAnsi="Arial"/>
          <w:sz w:val="20"/>
          <w:szCs w:val="20"/>
        </w:rPr>
      </w:pPr>
      <w:r w:rsidRPr="002F068F">
        <w:rPr>
          <w:rFonts w:ascii="Arial" w:hAnsi="Arial"/>
          <w:sz w:val="20"/>
          <w:szCs w:val="20"/>
        </w:rPr>
        <w:t>Applet</w:t>
      </w:r>
      <w:r>
        <w:rPr>
          <w:rFonts w:ascii="Arial" w:hAnsi="Arial"/>
          <w:sz w:val="20"/>
          <w:szCs w:val="20"/>
        </w:rPr>
        <w:t>s</w:t>
      </w:r>
      <w:r w:rsidRPr="002F068F">
        <w:rPr>
          <w:rFonts w:ascii="Arial" w:hAnsi="Arial"/>
          <w:sz w:val="20"/>
          <w:szCs w:val="20"/>
        </w:rPr>
        <w:t xml:space="preserve">: </w:t>
      </w:r>
      <w:r>
        <w:rPr>
          <w:rFonts w:ascii="Arial" w:hAnsi="Arial"/>
          <w:sz w:val="20"/>
          <w:szCs w:val="20"/>
        </w:rPr>
        <w:tab/>
      </w:r>
      <w:r w:rsidR="00C8653D">
        <w:rPr>
          <w:rFonts w:ascii="Roboto" w:hAnsi="Roboto"/>
          <w:color w:val="000000"/>
          <w:sz w:val="20"/>
          <w:szCs w:val="20"/>
          <w:shd w:val="clear" w:color="auto" w:fill="FFFFFF"/>
        </w:rPr>
        <w:t>JTI Product Form Applet More Info</w:t>
      </w:r>
    </w:p>
    <w:p w14:paraId="15DE9A75" w14:textId="77777777" w:rsidR="00FD1B92" w:rsidRDefault="00FD1B92" w:rsidP="00FD1B92">
      <w:pPr>
        <w:spacing w:after="0"/>
        <w:ind w:left="720"/>
        <w:rPr>
          <w:rFonts w:ascii="Arial" w:hAnsi="Arial"/>
          <w:sz w:val="20"/>
          <w:szCs w:val="20"/>
        </w:rPr>
      </w:pPr>
      <w:r w:rsidRPr="002F068F">
        <w:rPr>
          <w:rFonts w:ascii="Arial" w:hAnsi="Arial"/>
          <w:sz w:val="20"/>
          <w:szCs w:val="20"/>
        </w:rPr>
        <w:t>Business Components: Internal Product - ISS Admin</w:t>
      </w:r>
    </w:p>
    <w:p w14:paraId="5DBBE444" w14:textId="5275F64A" w:rsidR="00FD1B92" w:rsidRDefault="00851DC2" w:rsidP="007A1480">
      <w:r>
        <w:rPr>
          <w:noProof/>
        </w:rPr>
        <w:lastRenderedPageBreak/>
        <w:drawing>
          <wp:inline distT="0" distB="0" distL="0" distR="0" wp14:anchorId="6C447F07" wp14:editId="6FF2D8D9">
            <wp:extent cx="5664200" cy="4273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4200" cy="4273550"/>
                    </a:xfrm>
                    <a:prstGeom prst="rect">
                      <a:avLst/>
                    </a:prstGeom>
                    <a:noFill/>
                    <a:ln>
                      <a:noFill/>
                    </a:ln>
                  </pic:spPr>
                </pic:pic>
              </a:graphicData>
            </a:graphic>
          </wp:inline>
        </w:drawing>
      </w:r>
    </w:p>
    <w:p w14:paraId="6221675E" w14:textId="2625AF07" w:rsidR="00974876" w:rsidRDefault="00974876" w:rsidP="007A1480">
      <w:pPr>
        <w:pStyle w:val="ListParagraph"/>
        <w:spacing w:after="0"/>
        <w:ind w:left="360"/>
        <w:rPr>
          <w:sz w:val="20"/>
          <w:szCs w:val="20"/>
        </w:rPr>
      </w:pPr>
    </w:p>
    <w:tbl>
      <w:tblPr>
        <w:tblStyle w:val="TableGrid"/>
        <w:tblW w:w="9214" w:type="dxa"/>
        <w:tblInd w:w="-113" w:type="dxa"/>
        <w:tblLook w:val="04A0" w:firstRow="1" w:lastRow="0" w:firstColumn="1" w:lastColumn="0" w:noHBand="0" w:noVBand="1"/>
      </w:tblPr>
      <w:tblGrid>
        <w:gridCol w:w="1383"/>
        <w:gridCol w:w="1227"/>
        <w:gridCol w:w="1355"/>
        <w:gridCol w:w="2517"/>
        <w:gridCol w:w="1017"/>
        <w:gridCol w:w="1715"/>
      </w:tblGrid>
      <w:tr w:rsidR="00D10C9E" w:rsidRPr="00D10C9E" w14:paraId="73E1F21B" w14:textId="77777777" w:rsidTr="00D10C9E">
        <w:trPr>
          <w:tblHeader/>
        </w:trPr>
        <w:tc>
          <w:tcPr>
            <w:tcW w:w="1383" w:type="dxa"/>
            <w:shd w:val="clear" w:color="auto" w:fill="2B5D9A" w:themeFill="accent6" w:themeFillShade="BF"/>
          </w:tcPr>
          <w:p w14:paraId="36876315" w14:textId="77777777" w:rsidR="00974876" w:rsidRPr="00D10C9E" w:rsidRDefault="00974876" w:rsidP="001F2FD5">
            <w:pPr>
              <w:rPr>
                <w:b/>
                <w:bCs/>
                <w:color w:val="FFFFFF" w:themeColor="background1"/>
                <w:sz w:val="20"/>
                <w:szCs w:val="20"/>
              </w:rPr>
            </w:pPr>
            <w:r w:rsidRPr="00D10C9E">
              <w:rPr>
                <w:b/>
                <w:bCs/>
                <w:color w:val="FFFFFF" w:themeColor="background1"/>
                <w:sz w:val="20"/>
                <w:szCs w:val="20"/>
              </w:rPr>
              <w:t>Attribute</w:t>
            </w:r>
          </w:p>
        </w:tc>
        <w:tc>
          <w:tcPr>
            <w:tcW w:w="1227" w:type="dxa"/>
            <w:shd w:val="clear" w:color="auto" w:fill="2B5D9A" w:themeFill="accent6" w:themeFillShade="BF"/>
          </w:tcPr>
          <w:p w14:paraId="02F0DF9E" w14:textId="77777777" w:rsidR="00974876" w:rsidRPr="00D10C9E" w:rsidRDefault="00974876" w:rsidP="001F2FD5">
            <w:pPr>
              <w:rPr>
                <w:b/>
                <w:bCs/>
                <w:color w:val="FFFFFF" w:themeColor="background1"/>
                <w:sz w:val="20"/>
                <w:szCs w:val="20"/>
              </w:rPr>
            </w:pPr>
            <w:r w:rsidRPr="00D10C9E">
              <w:rPr>
                <w:b/>
                <w:bCs/>
                <w:color w:val="FFFFFF" w:themeColor="background1"/>
                <w:sz w:val="20"/>
                <w:szCs w:val="20"/>
              </w:rPr>
              <w:t>Display Value</w:t>
            </w:r>
          </w:p>
        </w:tc>
        <w:tc>
          <w:tcPr>
            <w:tcW w:w="1355" w:type="dxa"/>
            <w:shd w:val="clear" w:color="auto" w:fill="2B5D9A" w:themeFill="accent6" w:themeFillShade="BF"/>
          </w:tcPr>
          <w:p w14:paraId="6DBF72B5" w14:textId="77777777" w:rsidR="00974876" w:rsidRPr="00D10C9E" w:rsidRDefault="00974876" w:rsidP="001F2FD5">
            <w:pPr>
              <w:rPr>
                <w:b/>
                <w:bCs/>
                <w:color w:val="FFFFFF" w:themeColor="background1"/>
                <w:sz w:val="20"/>
                <w:szCs w:val="20"/>
              </w:rPr>
            </w:pPr>
            <w:r w:rsidRPr="00D10C9E">
              <w:rPr>
                <w:b/>
                <w:bCs/>
                <w:color w:val="FFFFFF" w:themeColor="background1"/>
                <w:sz w:val="20"/>
                <w:szCs w:val="20"/>
              </w:rPr>
              <w:t>Table</w:t>
            </w:r>
          </w:p>
        </w:tc>
        <w:tc>
          <w:tcPr>
            <w:tcW w:w="2517" w:type="dxa"/>
            <w:shd w:val="clear" w:color="auto" w:fill="2B5D9A" w:themeFill="accent6" w:themeFillShade="BF"/>
          </w:tcPr>
          <w:p w14:paraId="64A08071" w14:textId="77777777" w:rsidR="00974876" w:rsidRPr="00D10C9E" w:rsidRDefault="00974876" w:rsidP="001F2FD5">
            <w:pPr>
              <w:rPr>
                <w:b/>
                <w:bCs/>
                <w:color w:val="FFFFFF" w:themeColor="background1"/>
                <w:sz w:val="20"/>
                <w:szCs w:val="20"/>
              </w:rPr>
            </w:pPr>
            <w:r w:rsidRPr="00D10C9E">
              <w:rPr>
                <w:b/>
                <w:bCs/>
                <w:color w:val="FFFFFF" w:themeColor="background1"/>
                <w:sz w:val="20"/>
                <w:szCs w:val="20"/>
              </w:rPr>
              <w:t>Column</w:t>
            </w:r>
          </w:p>
        </w:tc>
        <w:tc>
          <w:tcPr>
            <w:tcW w:w="1017" w:type="dxa"/>
            <w:shd w:val="clear" w:color="auto" w:fill="2B5D9A" w:themeFill="accent6" w:themeFillShade="BF"/>
          </w:tcPr>
          <w:p w14:paraId="7C6C552D" w14:textId="77777777" w:rsidR="00974876" w:rsidRPr="00D10C9E" w:rsidRDefault="00974876" w:rsidP="001F2FD5">
            <w:pPr>
              <w:rPr>
                <w:b/>
                <w:bCs/>
                <w:color w:val="FFFFFF" w:themeColor="background1"/>
                <w:sz w:val="20"/>
                <w:szCs w:val="20"/>
              </w:rPr>
            </w:pPr>
            <w:r w:rsidRPr="00D10C9E">
              <w:rPr>
                <w:b/>
                <w:bCs/>
                <w:color w:val="FFFFFF" w:themeColor="background1"/>
                <w:sz w:val="20"/>
                <w:szCs w:val="20"/>
              </w:rPr>
              <w:t>Type</w:t>
            </w:r>
          </w:p>
        </w:tc>
        <w:tc>
          <w:tcPr>
            <w:tcW w:w="1715" w:type="dxa"/>
            <w:shd w:val="clear" w:color="auto" w:fill="2B5D9A" w:themeFill="accent6" w:themeFillShade="BF"/>
          </w:tcPr>
          <w:p w14:paraId="630C8F4A" w14:textId="77777777" w:rsidR="00974876" w:rsidRPr="00D10C9E" w:rsidRDefault="00974876" w:rsidP="001F2FD5">
            <w:pPr>
              <w:rPr>
                <w:b/>
                <w:bCs/>
                <w:color w:val="FFFFFF" w:themeColor="background1"/>
                <w:sz w:val="20"/>
                <w:szCs w:val="20"/>
              </w:rPr>
            </w:pPr>
            <w:r w:rsidRPr="00D10C9E">
              <w:rPr>
                <w:b/>
                <w:bCs/>
                <w:color w:val="FFFFFF" w:themeColor="background1"/>
                <w:sz w:val="20"/>
                <w:szCs w:val="20"/>
              </w:rPr>
              <w:t>Action</w:t>
            </w:r>
          </w:p>
        </w:tc>
      </w:tr>
      <w:tr w:rsidR="002B76A8" w14:paraId="6ACC29A1" w14:textId="77777777" w:rsidTr="00250D9C">
        <w:tc>
          <w:tcPr>
            <w:tcW w:w="1383" w:type="dxa"/>
            <w:vAlign w:val="center"/>
          </w:tcPr>
          <w:p w14:paraId="3E11E90C" w14:textId="1F5A1839" w:rsidR="002B76A8" w:rsidRPr="00024DAC" w:rsidRDefault="002B76A8" w:rsidP="002B76A8">
            <w:pPr>
              <w:rPr>
                <w:rFonts w:cstheme="minorHAnsi"/>
                <w:sz w:val="18"/>
                <w:szCs w:val="18"/>
              </w:rPr>
            </w:pPr>
            <w:r>
              <w:rPr>
                <w:rFonts w:ascii="Calibri" w:hAnsi="Calibri" w:cs="Calibri"/>
                <w:color w:val="000000"/>
              </w:rPr>
              <w:t>JTI Slots per facing</w:t>
            </w:r>
          </w:p>
        </w:tc>
        <w:tc>
          <w:tcPr>
            <w:tcW w:w="1227" w:type="dxa"/>
            <w:vAlign w:val="center"/>
          </w:tcPr>
          <w:p w14:paraId="50265949" w14:textId="245A04E4" w:rsidR="002B76A8" w:rsidRPr="00024DAC" w:rsidRDefault="002B76A8" w:rsidP="002B76A8">
            <w:pPr>
              <w:rPr>
                <w:rFonts w:cstheme="minorHAnsi"/>
                <w:sz w:val="18"/>
                <w:szCs w:val="18"/>
              </w:rPr>
            </w:pPr>
            <w:r>
              <w:rPr>
                <w:rFonts w:ascii="Calibri" w:hAnsi="Calibri" w:cs="Calibri"/>
                <w:color w:val="000000"/>
              </w:rPr>
              <w:t>Slots per Facing</w:t>
            </w:r>
          </w:p>
        </w:tc>
        <w:tc>
          <w:tcPr>
            <w:tcW w:w="1355" w:type="dxa"/>
            <w:vAlign w:val="center"/>
          </w:tcPr>
          <w:p w14:paraId="6A3C1CE2" w14:textId="77777777" w:rsidR="002B76A8" w:rsidRPr="00024DAC" w:rsidRDefault="002B76A8" w:rsidP="002B76A8">
            <w:pPr>
              <w:rPr>
                <w:rFonts w:cstheme="minorHAnsi"/>
                <w:sz w:val="18"/>
                <w:szCs w:val="18"/>
              </w:rPr>
            </w:pPr>
            <w:r w:rsidRPr="00024DAC">
              <w:rPr>
                <w:rFonts w:cstheme="minorHAnsi"/>
                <w:sz w:val="18"/>
                <w:szCs w:val="18"/>
              </w:rPr>
              <w:t>S_PROD_INT</w:t>
            </w:r>
          </w:p>
        </w:tc>
        <w:tc>
          <w:tcPr>
            <w:tcW w:w="2517" w:type="dxa"/>
            <w:vAlign w:val="center"/>
          </w:tcPr>
          <w:p w14:paraId="1F2D025D" w14:textId="213D75EC" w:rsidR="002B76A8" w:rsidRPr="002B76A8" w:rsidRDefault="002B76A8" w:rsidP="002B76A8">
            <w:pPr>
              <w:rPr>
                <w:rFonts w:ascii="Calibri" w:hAnsi="Calibri" w:cs="Calibri"/>
                <w:color w:val="000000"/>
              </w:rPr>
            </w:pPr>
            <w:r>
              <w:rPr>
                <w:rFonts w:ascii="Calibri" w:hAnsi="Calibri" w:cs="Calibri"/>
                <w:color w:val="000000"/>
              </w:rPr>
              <w:t>X_SLOTS_FACING_NUM</w:t>
            </w:r>
          </w:p>
        </w:tc>
        <w:tc>
          <w:tcPr>
            <w:tcW w:w="1017" w:type="dxa"/>
            <w:vAlign w:val="center"/>
          </w:tcPr>
          <w:p w14:paraId="1CC071B8" w14:textId="7D2611C8" w:rsidR="002B76A8" w:rsidRPr="00024DAC" w:rsidRDefault="002B76A8" w:rsidP="002B76A8">
            <w:pPr>
              <w:rPr>
                <w:rFonts w:cstheme="minorHAnsi"/>
                <w:sz w:val="18"/>
                <w:szCs w:val="18"/>
              </w:rPr>
            </w:pPr>
            <w:r>
              <w:rPr>
                <w:rFonts w:cstheme="minorHAnsi"/>
                <w:sz w:val="18"/>
                <w:szCs w:val="18"/>
              </w:rPr>
              <w:t>Number</w:t>
            </w:r>
          </w:p>
        </w:tc>
        <w:tc>
          <w:tcPr>
            <w:tcW w:w="1715" w:type="dxa"/>
            <w:vAlign w:val="center"/>
          </w:tcPr>
          <w:p w14:paraId="1DD761B5" w14:textId="379B66DE" w:rsidR="002B76A8" w:rsidRPr="00024DAC" w:rsidRDefault="002B76A8" w:rsidP="002B76A8">
            <w:pPr>
              <w:rPr>
                <w:rFonts w:cstheme="minorHAnsi"/>
                <w:sz w:val="18"/>
                <w:szCs w:val="18"/>
              </w:rPr>
            </w:pPr>
            <w:r w:rsidRPr="00024DAC">
              <w:rPr>
                <w:rFonts w:cstheme="minorHAnsi"/>
                <w:sz w:val="18"/>
                <w:szCs w:val="18"/>
              </w:rPr>
              <w:t>Displayed</w:t>
            </w:r>
            <w:r w:rsidR="00B42960">
              <w:rPr>
                <w:rFonts w:cstheme="minorHAnsi"/>
                <w:sz w:val="18"/>
                <w:szCs w:val="18"/>
              </w:rPr>
              <w:t xml:space="preserve"> in section “Merchandising Item Details”</w:t>
            </w:r>
            <w:r w:rsidRPr="00024DAC">
              <w:rPr>
                <w:rFonts w:cstheme="minorHAnsi"/>
                <w:sz w:val="18"/>
                <w:szCs w:val="18"/>
              </w:rPr>
              <w:t>. Editable</w:t>
            </w:r>
          </w:p>
        </w:tc>
      </w:tr>
      <w:tr w:rsidR="0049696D" w14:paraId="5457F728" w14:textId="77777777" w:rsidTr="00250D9C">
        <w:tc>
          <w:tcPr>
            <w:tcW w:w="1383" w:type="dxa"/>
            <w:vAlign w:val="center"/>
          </w:tcPr>
          <w:p w14:paraId="3565ED44" w14:textId="0B741446" w:rsidR="0049696D" w:rsidRPr="00024DAC" w:rsidRDefault="0049696D" w:rsidP="0049696D">
            <w:pPr>
              <w:rPr>
                <w:rFonts w:cstheme="minorHAnsi"/>
                <w:sz w:val="18"/>
                <w:szCs w:val="18"/>
              </w:rPr>
            </w:pPr>
            <w:r>
              <w:rPr>
                <w:rFonts w:ascii="Calibri" w:hAnsi="Calibri" w:cs="Calibri"/>
                <w:color w:val="000000"/>
              </w:rPr>
              <w:t>JTI Returnable Since</w:t>
            </w:r>
          </w:p>
        </w:tc>
        <w:tc>
          <w:tcPr>
            <w:tcW w:w="1227" w:type="dxa"/>
            <w:vAlign w:val="center"/>
          </w:tcPr>
          <w:p w14:paraId="224C1336" w14:textId="7F9865FA" w:rsidR="0049696D" w:rsidRPr="00024DAC" w:rsidRDefault="0049696D" w:rsidP="0049696D">
            <w:pPr>
              <w:rPr>
                <w:rFonts w:cstheme="minorHAnsi"/>
                <w:sz w:val="18"/>
                <w:szCs w:val="18"/>
              </w:rPr>
            </w:pPr>
            <w:r>
              <w:rPr>
                <w:rFonts w:ascii="Calibri" w:hAnsi="Calibri" w:cs="Calibri"/>
                <w:color w:val="000000"/>
              </w:rPr>
              <w:t>Returnable Since</w:t>
            </w:r>
          </w:p>
        </w:tc>
        <w:tc>
          <w:tcPr>
            <w:tcW w:w="1355" w:type="dxa"/>
            <w:vAlign w:val="center"/>
          </w:tcPr>
          <w:p w14:paraId="5B89B95C" w14:textId="77777777" w:rsidR="0049696D" w:rsidRPr="00024DAC" w:rsidRDefault="0049696D" w:rsidP="0049696D">
            <w:pPr>
              <w:rPr>
                <w:rFonts w:cstheme="minorHAnsi"/>
                <w:sz w:val="18"/>
                <w:szCs w:val="18"/>
              </w:rPr>
            </w:pPr>
            <w:r w:rsidRPr="00024DAC">
              <w:rPr>
                <w:rFonts w:cstheme="minorHAnsi"/>
                <w:color w:val="000000"/>
                <w:sz w:val="18"/>
                <w:szCs w:val="18"/>
              </w:rPr>
              <w:t>S_PROD_INT</w:t>
            </w:r>
          </w:p>
        </w:tc>
        <w:tc>
          <w:tcPr>
            <w:tcW w:w="2517" w:type="dxa"/>
            <w:vAlign w:val="center"/>
          </w:tcPr>
          <w:p w14:paraId="4D98E7D8" w14:textId="5A43A07D" w:rsidR="0049696D" w:rsidRPr="00024DAC" w:rsidRDefault="0049696D" w:rsidP="0049696D">
            <w:pPr>
              <w:rPr>
                <w:rFonts w:cstheme="minorHAnsi"/>
                <w:sz w:val="18"/>
                <w:szCs w:val="18"/>
              </w:rPr>
            </w:pPr>
            <w:bookmarkStart w:id="71" w:name="OLE_LINK1"/>
            <w:r>
              <w:rPr>
                <w:rFonts w:ascii="Calibri" w:hAnsi="Calibri" w:cs="Calibri"/>
                <w:color w:val="000000"/>
              </w:rPr>
              <w:t>X_RETURN_STRT_DT</w:t>
            </w:r>
            <w:bookmarkEnd w:id="71"/>
          </w:p>
        </w:tc>
        <w:tc>
          <w:tcPr>
            <w:tcW w:w="1017" w:type="dxa"/>
            <w:vAlign w:val="center"/>
          </w:tcPr>
          <w:p w14:paraId="7E03391C" w14:textId="38827FAB" w:rsidR="0049696D" w:rsidRPr="00024DAC" w:rsidRDefault="002A26FF" w:rsidP="0049696D">
            <w:pPr>
              <w:rPr>
                <w:rFonts w:cstheme="minorHAnsi"/>
                <w:sz w:val="18"/>
                <w:szCs w:val="18"/>
              </w:rPr>
            </w:pPr>
            <w:r>
              <w:rPr>
                <w:rFonts w:cstheme="minorHAnsi"/>
                <w:sz w:val="18"/>
                <w:szCs w:val="18"/>
              </w:rPr>
              <w:t>Date</w:t>
            </w:r>
          </w:p>
        </w:tc>
        <w:tc>
          <w:tcPr>
            <w:tcW w:w="1715" w:type="dxa"/>
            <w:vAlign w:val="center"/>
          </w:tcPr>
          <w:p w14:paraId="5CB2D9BC" w14:textId="351AFBE1" w:rsidR="0049696D" w:rsidRPr="00024DAC" w:rsidRDefault="0049696D" w:rsidP="0049696D">
            <w:pPr>
              <w:rPr>
                <w:rFonts w:cstheme="minorHAnsi"/>
                <w:sz w:val="18"/>
                <w:szCs w:val="18"/>
              </w:rPr>
            </w:pPr>
            <w:r w:rsidRPr="00024DAC">
              <w:rPr>
                <w:rFonts w:cstheme="minorHAnsi"/>
                <w:sz w:val="18"/>
                <w:szCs w:val="18"/>
              </w:rPr>
              <w:t>Displayed</w:t>
            </w:r>
            <w:r>
              <w:rPr>
                <w:rFonts w:cstheme="minorHAnsi"/>
                <w:sz w:val="18"/>
                <w:szCs w:val="18"/>
              </w:rPr>
              <w:t xml:space="preserve"> in section “Other”</w:t>
            </w:r>
            <w:r w:rsidRPr="00024DAC">
              <w:rPr>
                <w:rFonts w:cstheme="minorHAnsi"/>
                <w:sz w:val="18"/>
                <w:szCs w:val="18"/>
              </w:rPr>
              <w:t>. Editable</w:t>
            </w:r>
          </w:p>
        </w:tc>
      </w:tr>
      <w:tr w:rsidR="002A26FF" w14:paraId="37C426C5" w14:textId="77777777" w:rsidTr="00250D9C">
        <w:tc>
          <w:tcPr>
            <w:tcW w:w="1383" w:type="dxa"/>
            <w:vAlign w:val="center"/>
          </w:tcPr>
          <w:p w14:paraId="4726238A" w14:textId="7C48433E" w:rsidR="002A26FF" w:rsidRDefault="002A26FF" w:rsidP="002A26FF">
            <w:pPr>
              <w:rPr>
                <w:rFonts w:ascii="Calibri" w:hAnsi="Calibri" w:cs="Calibri"/>
                <w:color w:val="000000"/>
              </w:rPr>
            </w:pPr>
            <w:r>
              <w:rPr>
                <w:rFonts w:ascii="Calibri" w:hAnsi="Calibri" w:cs="Calibri"/>
                <w:color w:val="000000"/>
              </w:rPr>
              <w:t>JTI Returnable Until</w:t>
            </w:r>
          </w:p>
        </w:tc>
        <w:tc>
          <w:tcPr>
            <w:tcW w:w="1227" w:type="dxa"/>
            <w:vAlign w:val="center"/>
          </w:tcPr>
          <w:p w14:paraId="1D2E305D" w14:textId="7B4896A2" w:rsidR="002A26FF" w:rsidRDefault="002A26FF" w:rsidP="002A26FF">
            <w:pPr>
              <w:rPr>
                <w:rFonts w:ascii="Calibri" w:hAnsi="Calibri" w:cs="Calibri"/>
                <w:color w:val="000000"/>
              </w:rPr>
            </w:pPr>
            <w:r>
              <w:rPr>
                <w:rFonts w:ascii="Calibri" w:hAnsi="Calibri" w:cs="Calibri"/>
                <w:color w:val="000000"/>
              </w:rPr>
              <w:t>Returnable Until</w:t>
            </w:r>
          </w:p>
        </w:tc>
        <w:tc>
          <w:tcPr>
            <w:tcW w:w="1355" w:type="dxa"/>
            <w:vAlign w:val="center"/>
          </w:tcPr>
          <w:p w14:paraId="1002215A" w14:textId="412A798C" w:rsidR="002A26FF" w:rsidRPr="00024DAC" w:rsidRDefault="002A26FF" w:rsidP="002A26FF">
            <w:pPr>
              <w:rPr>
                <w:rFonts w:cstheme="minorHAnsi"/>
                <w:color w:val="000000"/>
                <w:sz w:val="18"/>
                <w:szCs w:val="18"/>
              </w:rPr>
            </w:pPr>
            <w:r w:rsidRPr="00024DAC">
              <w:rPr>
                <w:rFonts w:cstheme="minorHAnsi"/>
                <w:color w:val="000000"/>
                <w:sz w:val="18"/>
                <w:szCs w:val="18"/>
              </w:rPr>
              <w:t>S_PROD_INT</w:t>
            </w:r>
          </w:p>
        </w:tc>
        <w:tc>
          <w:tcPr>
            <w:tcW w:w="2517" w:type="dxa"/>
            <w:vAlign w:val="center"/>
          </w:tcPr>
          <w:p w14:paraId="3CC62AB3" w14:textId="6F70B04D" w:rsidR="002A26FF" w:rsidRPr="00024DAC" w:rsidRDefault="002A26FF" w:rsidP="002A26FF">
            <w:pPr>
              <w:rPr>
                <w:rFonts w:cstheme="minorHAnsi"/>
                <w:color w:val="000000"/>
                <w:sz w:val="18"/>
                <w:szCs w:val="18"/>
              </w:rPr>
            </w:pPr>
            <w:r>
              <w:rPr>
                <w:rFonts w:ascii="Calibri" w:hAnsi="Calibri" w:cs="Calibri"/>
                <w:color w:val="000000"/>
              </w:rPr>
              <w:t>X_RETURN_END_DT</w:t>
            </w:r>
          </w:p>
        </w:tc>
        <w:tc>
          <w:tcPr>
            <w:tcW w:w="1017" w:type="dxa"/>
            <w:vAlign w:val="center"/>
          </w:tcPr>
          <w:p w14:paraId="1960E6ED" w14:textId="7E9A87E7" w:rsidR="002A26FF" w:rsidRPr="00024DAC" w:rsidRDefault="002A26FF" w:rsidP="002A26FF">
            <w:pPr>
              <w:rPr>
                <w:rFonts w:cstheme="minorHAnsi"/>
                <w:sz w:val="18"/>
                <w:szCs w:val="18"/>
              </w:rPr>
            </w:pPr>
            <w:r>
              <w:rPr>
                <w:rFonts w:cstheme="minorHAnsi"/>
                <w:sz w:val="18"/>
                <w:szCs w:val="18"/>
              </w:rPr>
              <w:t>Date</w:t>
            </w:r>
          </w:p>
        </w:tc>
        <w:tc>
          <w:tcPr>
            <w:tcW w:w="1715" w:type="dxa"/>
            <w:vAlign w:val="center"/>
          </w:tcPr>
          <w:p w14:paraId="3587DA08" w14:textId="55709B42" w:rsidR="002A26FF" w:rsidRPr="00024DAC" w:rsidRDefault="002A26FF" w:rsidP="002A26FF">
            <w:pPr>
              <w:rPr>
                <w:rFonts w:cstheme="minorHAnsi"/>
                <w:sz w:val="18"/>
                <w:szCs w:val="18"/>
              </w:rPr>
            </w:pPr>
            <w:r w:rsidRPr="00024DAC">
              <w:rPr>
                <w:rFonts w:cstheme="minorHAnsi"/>
                <w:sz w:val="18"/>
                <w:szCs w:val="18"/>
              </w:rPr>
              <w:t>Displayed</w:t>
            </w:r>
            <w:r>
              <w:rPr>
                <w:rFonts w:cstheme="minorHAnsi"/>
                <w:sz w:val="18"/>
                <w:szCs w:val="18"/>
              </w:rPr>
              <w:t xml:space="preserve"> in section “Other”</w:t>
            </w:r>
            <w:r w:rsidRPr="00024DAC">
              <w:rPr>
                <w:rFonts w:cstheme="minorHAnsi"/>
                <w:sz w:val="18"/>
                <w:szCs w:val="18"/>
              </w:rPr>
              <w:t>. Editable</w:t>
            </w:r>
          </w:p>
        </w:tc>
      </w:tr>
      <w:tr w:rsidR="00186B01" w14:paraId="372B9585" w14:textId="77777777" w:rsidTr="00250D9C">
        <w:tc>
          <w:tcPr>
            <w:tcW w:w="1383" w:type="dxa"/>
            <w:vAlign w:val="center"/>
          </w:tcPr>
          <w:p w14:paraId="4DB1AF05" w14:textId="6E3FEEC4" w:rsidR="00186B01" w:rsidRPr="00024DAC" w:rsidRDefault="00186B01" w:rsidP="00186B01">
            <w:pPr>
              <w:rPr>
                <w:rFonts w:cstheme="minorHAnsi"/>
                <w:sz w:val="18"/>
                <w:szCs w:val="18"/>
              </w:rPr>
            </w:pPr>
            <w:r>
              <w:rPr>
                <w:rFonts w:ascii="Calibri" w:hAnsi="Calibri" w:cs="Calibri"/>
              </w:rPr>
              <w:t>Product Reference Id</w:t>
            </w:r>
          </w:p>
        </w:tc>
        <w:tc>
          <w:tcPr>
            <w:tcW w:w="1227" w:type="dxa"/>
            <w:vAlign w:val="center"/>
          </w:tcPr>
          <w:p w14:paraId="34942577" w14:textId="19070295" w:rsidR="00186B01" w:rsidRPr="00024DAC" w:rsidRDefault="00186B01" w:rsidP="00186B01">
            <w:pPr>
              <w:rPr>
                <w:rFonts w:cstheme="minorHAnsi"/>
                <w:sz w:val="18"/>
                <w:szCs w:val="18"/>
              </w:rPr>
            </w:pPr>
            <w:r>
              <w:rPr>
                <w:rFonts w:ascii="Calibri" w:hAnsi="Calibri" w:cs="Calibri"/>
              </w:rPr>
              <w:t>Barcode</w:t>
            </w:r>
          </w:p>
        </w:tc>
        <w:tc>
          <w:tcPr>
            <w:tcW w:w="1355" w:type="dxa"/>
            <w:vAlign w:val="center"/>
          </w:tcPr>
          <w:p w14:paraId="326E071F" w14:textId="77777777" w:rsidR="00186B01" w:rsidRPr="00024DAC" w:rsidRDefault="00186B01" w:rsidP="00186B01">
            <w:pPr>
              <w:rPr>
                <w:rFonts w:cstheme="minorHAnsi"/>
                <w:sz w:val="18"/>
                <w:szCs w:val="18"/>
              </w:rPr>
            </w:pPr>
            <w:r w:rsidRPr="00024DAC">
              <w:rPr>
                <w:rFonts w:cstheme="minorHAnsi"/>
                <w:color w:val="000000"/>
                <w:sz w:val="18"/>
                <w:szCs w:val="18"/>
              </w:rPr>
              <w:t>S_PROD_INT</w:t>
            </w:r>
          </w:p>
        </w:tc>
        <w:tc>
          <w:tcPr>
            <w:tcW w:w="2517" w:type="dxa"/>
            <w:vAlign w:val="center"/>
          </w:tcPr>
          <w:p w14:paraId="4213EF47" w14:textId="4CD2B645" w:rsidR="00186B01" w:rsidRPr="00186B01" w:rsidRDefault="00186B01" w:rsidP="00186B01">
            <w:pPr>
              <w:rPr>
                <w:rFonts w:ascii="Calibri" w:hAnsi="Calibri" w:cs="Calibri"/>
                <w:color w:val="000000"/>
              </w:rPr>
            </w:pPr>
            <w:r>
              <w:rPr>
                <w:rFonts w:ascii="Calibri" w:hAnsi="Calibri" w:cs="Calibri"/>
                <w:color w:val="000000"/>
              </w:rPr>
              <w:t>BAR_CODE_NUM</w:t>
            </w:r>
          </w:p>
        </w:tc>
        <w:tc>
          <w:tcPr>
            <w:tcW w:w="1017" w:type="dxa"/>
            <w:vAlign w:val="center"/>
          </w:tcPr>
          <w:p w14:paraId="11CF476B" w14:textId="0C3CD4CA" w:rsidR="00186B01" w:rsidRPr="00024DAC" w:rsidRDefault="00186B01" w:rsidP="00186B01">
            <w:pPr>
              <w:rPr>
                <w:rFonts w:cstheme="minorHAnsi"/>
                <w:sz w:val="18"/>
                <w:szCs w:val="18"/>
              </w:rPr>
            </w:pPr>
            <w:r>
              <w:rPr>
                <w:rFonts w:cstheme="minorHAnsi"/>
                <w:sz w:val="18"/>
                <w:szCs w:val="18"/>
              </w:rPr>
              <w:t>Text</w:t>
            </w:r>
          </w:p>
        </w:tc>
        <w:tc>
          <w:tcPr>
            <w:tcW w:w="1715" w:type="dxa"/>
            <w:vAlign w:val="center"/>
          </w:tcPr>
          <w:p w14:paraId="57F3986E" w14:textId="4D545474" w:rsidR="00186B01" w:rsidRPr="00024DAC" w:rsidRDefault="00250D9C" w:rsidP="00186B01">
            <w:pPr>
              <w:rPr>
                <w:rFonts w:cstheme="minorHAnsi"/>
                <w:sz w:val="18"/>
                <w:szCs w:val="18"/>
              </w:rPr>
            </w:pPr>
            <w:r w:rsidRPr="00024DAC">
              <w:rPr>
                <w:rFonts w:cstheme="minorHAnsi"/>
                <w:sz w:val="18"/>
                <w:szCs w:val="18"/>
              </w:rPr>
              <w:t>Displayed</w:t>
            </w:r>
            <w:r>
              <w:rPr>
                <w:rFonts w:cstheme="minorHAnsi"/>
                <w:sz w:val="18"/>
                <w:szCs w:val="18"/>
              </w:rPr>
              <w:t xml:space="preserve"> in section “Other”</w:t>
            </w:r>
            <w:r w:rsidRPr="00024DAC">
              <w:rPr>
                <w:rFonts w:cstheme="minorHAnsi"/>
                <w:sz w:val="18"/>
                <w:szCs w:val="18"/>
              </w:rPr>
              <w:t>. Editable</w:t>
            </w:r>
          </w:p>
        </w:tc>
      </w:tr>
      <w:tr w:rsidR="008C51B9" w14:paraId="3E0C8B92" w14:textId="77777777" w:rsidTr="00250D9C">
        <w:tc>
          <w:tcPr>
            <w:tcW w:w="1383" w:type="dxa"/>
            <w:vAlign w:val="center"/>
          </w:tcPr>
          <w:p w14:paraId="74EF056E" w14:textId="35840D4C" w:rsidR="008C51B9" w:rsidRDefault="007E7513" w:rsidP="00186B01">
            <w:pPr>
              <w:rPr>
                <w:rFonts w:ascii="Calibri" w:hAnsi="Calibri" w:cs="Calibri"/>
              </w:rPr>
            </w:pPr>
            <w:r w:rsidRPr="007E7513">
              <w:rPr>
                <w:rFonts w:ascii="Calibri" w:hAnsi="Calibri" w:cs="Calibri"/>
              </w:rPr>
              <w:t>JTI Gift Product Factor</w:t>
            </w:r>
          </w:p>
        </w:tc>
        <w:tc>
          <w:tcPr>
            <w:tcW w:w="1227" w:type="dxa"/>
            <w:vAlign w:val="center"/>
          </w:tcPr>
          <w:p w14:paraId="10B04A78" w14:textId="6CAD0803" w:rsidR="008C51B9" w:rsidRDefault="007E7513" w:rsidP="00186B01">
            <w:pPr>
              <w:rPr>
                <w:rFonts w:ascii="Calibri" w:hAnsi="Calibri" w:cs="Calibri"/>
              </w:rPr>
            </w:pPr>
            <w:r w:rsidRPr="007E7513">
              <w:rPr>
                <w:rFonts w:ascii="Calibri" w:hAnsi="Calibri" w:cs="Calibri"/>
              </w:rPr>
              <w:t>Bundles per gift</w:t>
            </w:r>
          </w:p>
        </w:tc>
        <w:tc>
          <w:tcPr>
            <w:tcW w:w="1355" w:type="dxa"/>
            <w:vAlign w:val="center"/>
          </w:tcPr>
          <w:p w14:paraId="56259AA9" w14:textId="478217E2" w:rsidR="008C51B9" w:rsidRPr="00024DAC" w:rsidRDefault="007E7513" w:rsidP="00186B01">
            <w:pPr>
              <w:rPr>
                <w:rFonts w:cstheme="minorHAnsi"/>
                <w:color w:val="000000"/>
                <w:sz w:val="18"/>
                <w:szCs w:val="18"/>
              </w:rPr>
            </w:pPr>
            <w:r w:rsidRPr="007E7513">
              <w:rPr>
                <w:rFonts w:cstheme="minorHAnsi"/>
                <w:color w:val="000000"/>
                <w:sz w:val="18"/>
                <w:szCs w:val="18"/>
              </w:rPr>
              <w:t>S_PROD_INT</w:t>
            </w:r>
          </w:p>
        </w:tc>
        <w:tc>
          <w:tcPr>
            <w:tcW w:w="2517" w:type="dxa"/>
            <w:vAlign w:val="center"/>
          </w:tcPr>
          <w:p w14:paraId="7BAB20A7" w14:textId="0D041D69" w:rsidR="008C51B9" w:rsidRDefault="004676C2" w:rsidP="00186B01">
            <w:pPr>
              <w:rPr>
                <w:rFonts w:ascii="Calibri" w:hAnsi="Calibri" w:cs="Calibri"/>
                <w:color w:val="000000"/>
              </w:rPr>
            </w:pPr>
            <w:r w:rsidRPr="004676C2">
              <w:rPr>
                <w:rFonts w:ascii="Calibri" w:hAnsi="Calibri" w:cs="Calibri"/>
                <w:color w:val="000000"/>
              </w:rPr>
              <w:t>X_GIFT_FACTOR</w:t>
            </w:r>
          </w:p>
        </w:tc>
        <w:tc>
          <w:tcPr>
            <w:tcW w:w="1017" w:type="dxa"/>
            <w:vAlign w:val="center"/>
          </w:tcPr>
          <w:p w14:paraId="6F10B002" w14:textId="066C2D72" w:rsidR="008C51B9" w:rsidRDefault="007E7513" w:rsidP="00186B01">
            <w:pPr>
              <w:rPr>
                <w:rFonts w:cstheme="minorHAnsi"/>
                <w:sz w:val="18"/>
                <w:szCs w:val="18"/>
              </w:rPr>
            </w:pPr>
            <w:r>
              <w:rPr>
                <w:rFonts w:ascii="Calibri" w:hAnsi="Calibri" w:cs="Calibri"/>
                <w:color w:val="000000"/>
              </w:rPr>
              <w:t>Number</w:t>
            </w:r>
          </w:p>
        </w:tc>
        <w:tc>
          <w:tcPr>
            <w:tcW w:w="1715" w:type="dxa"/>
            <w:vAlign w:val="center"/>
          </w:tcPr>
          <w:p w14:paraId="6E3D3AFA" w14:textId="4FF9EAC8" w:rsidR="008C51B9" w:rsidRPr="00024DAC" w:rsidRDefault="007E7513" w:rsidP="00186B01">
            <w:pPr>
              <w:rPr>
                <w:rFonts w:cstheme="minorHAnsi"/>
                <w:sz w:val="18"/>
                <w:szCs w:val="18"/>
              </w:rPr>
            </w:pPr>
            <w:r w:rsidRPr="00024DAC">
              <w:rPr>
                <w:rFonts w:cstheme="minorHAnsi"/>
                <w:sz w:val="18"/>
                <w:szCs w:val="18"/>
              </w:rPr>
              <w:t>Displayed</w:t>
            </w:r>
            <w:r>
              <w:rPr>
                <w:rFonts w:cstheme="minorHAnsi"/>
                <w:sz w:val="18"/>
                <w:szCs w:val="18"/>
              </w:rPr>
              <w:t xml:space="preserve"> in section “Other”</w:t>
            </w:r>
            <w:r w:rsidRPr="00024DAC">
              <w:rPr>
                <w:rFonts w:cstheme="minorHAnsi"/>
                <w:sz w:val="18"/>
                <w:szCs w:val="18"/>
              </w:rPr>
              <w:t>. Editable</w:t>
            </w:r>
          </w:p>
        </w:tc>
      </w:tr>
      <w:tr w:rsidR="008C51B9" w14:paraId="052F6BC4" w14:textId="77777777" w:rsidTr="00250D9C">
        <w:tc>
          <w:tcPr>
            <w:tcW w:w="1383" w:type="dxa"/>
            <w:vAlign w:val="center"/>
          </w:tcPr>
          <w:p w14:paraId="1E377473" w14:textId="110D80F8" w:rsidR="008C51B9" w:rsidRDefault="008C51B9" w:rsidP="00186B01">
            <w:pPr>
              <w:rPr>
                <w:rFonts w:ascii="Calibri" w:hAnsi="Calibri" w:cs="Calibri"/>
              </w:rPr>
            </w:pPr>
            <w:r w:rsidRPr="008C51B9">
              <w:rPr>
                <w:rFonts w:ascii="Calibri" w:hAnsi="Calibri" w:cs="Calibri"/>
              </w:rPr>
              <w:t>JTI Order Quantity Factor</w:t>
            </w:r>
          </w:p>
        </w:tc>
        <w:tc>
          <w:tcPr>
            <w:tcW w:w="1227" w:type="dxa"/>
            <w:vAlign w:val="center"/>
          </w:tcPr>
          <w:p w14:paraId="507B339F" w14:textId="119597CF" w:rsidR="008C51B9" w:rsidRDefault="008C51B9" w:rsidP="00186B01">
            <w:pPr>
              <w:rPr>
                <w:rFonts w:ascii="Calibri" w:hAnsi="Calibri" w:cs="Calibri"/>
              </w:rPr>
            </w:pPr>
            <w:r w:rsidRPr="008C51B9">
              <w:rPr>
                <w:rFonts w:ascii="Calibri" w:hAnsi="Calibri" w:cs="Calibri"/>
              </w:rPr>
              <w:t>Order Quantity Factor</w:t>
            </w:r>
          </w:p>
        </w:tc>
        <w:tc>
          <w:tcPr>
            <w:tcW w:w="1355" w:type="dxa"/>
            <w:vAlign w:val="center"/>
          </w:tcPr>
          <w:p w14:paraId="21783E6B" w14:textId="1FF80A26" w:rsidR="008C51B9" w:rsidRPr="00024DAC" w:rsidRDefault="008C51B9" w:rsidP="00186B01">
            <w:pPr>
              <w:rPr>
                <w:rFonts w:cstheme="minorHAnsi"/>
                <w:color w:val="000000"/>
                <w:sz w:val="18"/>
                <w:szCs w:val="18"/>
              </w:rPr>
            </w:pPr>
            <w:r w:rsidRPr="008C51B9">
              <w:rPr>
                <w:rFonts w:cstheme="minorHAnsi"/>
                <w:color w:val="000000"/>
                <w:sz w:val="18"/>
                <w:szCs w:val="18"/>
              </w:rPr>
              <w:t>S_PROD_INT</w:t>
            </w:r>
          </w:p>
        </w:tc>
        <w:tc>
          <w:tcPr>
            <w:tcW w:w="2517" w:type="dxa"/>
            <w:vAlign w:val="center"/>
          </w:tcPr>
          <w:p w14:paraId="1CFF58AE" w14:textId="05D40F32" w:rsidR="008C51B9" w:rsidRDefault="007E7513" w:rsidP="00186B01">
            <w:pPr>
              <w:rPr>
                <w:rFonts w:ascii="Calibri" w:hAnsi="Calibri" w:cs="Calibri"/>
                <w:color w:val="000000"/>
              </w:rPr>
            </w:pPr>
            <w:r w:rsidRPr="007E7513">
              <w:rPr>
                <w:rFonts w:ascii="Calibri" w:hAnsi="Calibri" w:cs="Calibri"/>
                <w:color w:val="000000"/>
              </w:rPr>
              <w:t>X_ORDER_QTY_FACT</w:t>
            </w:r>
          </w:p>
        </w:tc>
        <w:tc>
          <w:tcPr>
            <w:tcW w:w="1017" w:type="dxa"/>
            <w:vAlign w:val="center"/>
          </w:tcPr>
          <w:p w14:paraId="0AF9BB78" w14:textId="6268C75C" w:rsidR="008C51B9" w:rsidRDefault="007E7513" w:rsidP="00186B01">
            <w:pPr>
              <w:rPr>
                <w:rFonts w:cstheme="minorHAnsi"/>
                <w:sz w:val="18"/>
                <w:szCs w:val="18"/>
              </w:rPr>
            </w:pPr>
            <w:r>
              <w:rPr>
                <w:rFonts w:ascii="Calibri" w:hAnsi="Calibri" w:cs="Calibri"/>
                <w:color w:val="000000"/>
              </w:rPr>
              <w:t>Number</w:t>
            </w:r>
          </w:p>
        </w:tc>
        <w:tc>
          <w:tcPr>
            <w:tcW w:w="1715" w:type="dxa"/>
            <w:vAlign w:val="center"/>
          </w:tcPr>
          <w:p w14:paraId="29999D2C" w14:textId="636C6209" w:rsidR="008C51B9" w:rsidRPr="00024DAC" w:rsidRDefault="007E7513" w:rsidP="00186B01">
            <w:pPr>
              <w:rPr>
                <w:rFonts w:cstheme="minorHAnsi"/>
                <w:sz w:val="18"/>
                <w:szCs w:val="18"/>
              </w:rPr>
            </w:pPr>
            <w:r w:rsidRPr="00024DAC">
              <w:rPr>
                <w:rFonts w:cstheme="minorHAnsi"/>
                <w:sz w:val="18"/>
                <w:szCs w:val="18"/>
              </w:rPr>
              <w:t>Displayed</w:t>
            </w:r>
            <w:r>
              <w:rPr>
                <w:rFonts w:cstheme="minorHAnsi"/>
                <w:sz w:val="18"/>
                <w:szCs w:val="18"/>
              </w:rPr>
              <w:t xml:space="preserve"> in section “Other”</w:t>
            </w:r>
            <w:r w:rsidRPr="00024DAC">
              <w:rPr>
                <w:rFonts w:cstheme="minorHAnsi"/>
                <w:sz w:val="18"/>
                <w:szCs w:val="18"/>
              </w:rPr>
              <w:t>. Editable</w:t>
            </w:r>
          </w:p>
        </w:tc>
      </w:tr>
      <w:tr w:rsidR="00250D9C" w14:paraId="569A3ED0" w14:textId="77777777" w:rsidTr="00250D9C">
        <w:tc>
          <w:tcPr>
            <w:tcW w:w="1383" w:type="dxa"/>
            <w:vAlign w:val="center"/>
          </w:tcPr>
          <w:p w14:paraId="76C4812B" w14:textId="62672B01" w:rsidR="00250D9C" w:rsidRPr="00024DAC" w:rsidRDefault="00250D9C" w:rsidP="00250D9C">
            <w:pPr>
              <w:rPr>
                <w:rFonts w:cstheme="minorHAnsi"/>
                <w:sz w:val="18"/>
                <w:szCs w:val="18"/>
              </w:rPr>
            </w:pPr>
            <w:r>
              <w:rPr>
                <w:rFonts w:ascii="Calibri" w:hAnsi="Calibri" w:cs="Calibri"/>
                <w:color w:val="000000"/>
              </w:rPr>
              <w:t>GAL ME Fascia Width</w:t>
            </w:r>
          </w:p>
        </w:tc>
        <w:tc>
          <w:tcPr>
            <w:tcW w:w="1227" w:type="dxa"/>
            <w:vAlign w:val="center"/>
          </w:tcPr>
          <w:p w14:paraId="6B9C3FB0" w14:textId="2AE9C185" w:rsidR="00250D9C" w:rsidRPr="00024DAC" w:rsidRDefault="00250D9C" w:rsidP="00250D9C">
            <w:pPr>
              <w:rPr>
                <w:rFonts w:cstheme="minorHAnsi"/>
                <w:sz w:val="18"/>
                <w:szCs w:val="18"/>
              </w:rPr>
            </w:pPr>
            <w:r>
              <w:rPr>
                <w:rFonts w:ascii="Calibri" w:hAnsi="Calibri" w:cs="Calibri"/>
                <w:color w:val="000000"/>
              </w:rPr>
              <w:t>Fascia Width</w:t>
            </w:r>
          </w:p>
        </w:tc>
        <w:tc>
          <w:tcPr>
            <w:tcW w:w="1355" w:type="dxa"/>
            <w:vAlign w:val="center"/>
          </w:tcPr>
          <w:p w14:paraId="64442085" w14:textId="22B26375" w:rsidR="00250D9C" w:rsidRPr="00024DAC" w:rsidRDefault="00250D9C" w:rsidP="00250D9C">
            <w:pPr>
              <w:rPr>
                <w:rFonts w:cstheme="minorHAnsi"/>
                <w:color w:val="000000"/>
                <w:sz w:val="18"/>
                <w:szCs w:val="18"/>
              </w:rPr>
            </w:pPr>
            <w:r>
              <w:rPr>
                <w:rFonts w:ascii="Calibri" w:hAnsi="Calibri" w:cs="Calibri"/>
                <w:color w:val="000000"/>
              </w:rPr>
              <w:t>S_PROD_INT</w:t>
            </w:r>
          </w:p>
        </w:tc>
        <w:tc>
          <w:tcPr>
            <w:tcW w:w="2517" w:type="dxa"/>
            <w:vAlign w:val="center"/>
          </w:tcPr>
          <w:p w14:paraId="24A08993" w14:textId="309E5380" w:rsidR="00250D9C" w:rsidRPr="00024DAC" w:rsidRDefault="00250D9C" w:rsidP="00250D9C">
            <w:pPr>
              <w:rPr>
                <w:rFonts w:cstheme="minorHAnsi"/>
                <w:color w:val="000000"/>
                <w:sz w:val="18"/>
                <w:szCs w:val="18"/>
              </w:rPr>
            </w:pPr>
            <w:r>
              <w:rPr>
                <w:rFonts w:ascii="Calibri" w:hAnsi="Calibri" w:cs="Calibri"/>
                <w:color w:val="000000"/>
              </w:rPr>
              <w:t>X_ME_FASCIA_WIDTH</w:t>
            </w:r>
          </w:p>
        </w:tc>
        <w:tc>
          <w:tcPr>
            <w:tcW w:w="1017" w:type="dxa"/>
            <w:vAlign w:val="center"/>
          </w:tcPr>
          <w:p w14:paraId="3DCA9E86" w14:textId="75932A25" w:rsidR="00250D9C" w:rsidRPr="00024DAC" w:rsidRDefault="00250D9C" w:rsidP="00250D9C">
            <w:pPr>
              <w:rPr>
                <w:rFonts w:cstheme="minorHAnsi"/>
                <w:sz w:val="18"/>
                <w:szCs w:val="18"/>
              </w:rPr>
            </w:pPr>
            <w:r>
              <w:rPr>
                <w:rFonts w:ascii="Calibri" w:hAnsi="Calibri" w:cs="Calibri"/>
                <w:color w:val="000000"/>
              </w:rPr>
              <w:t>Number</w:t>
            </w:r>
          </w:p>
        </w:tc>
        <w:tc>
          <w:tcPr>
            <w:tcW w:w="1715" w:type="dxa"/>
            <w:vAlign w:val="center"/>
          </w:tcPr>
          <w:p w14:paraId="21305785" w14:textId="73CEFB60" w:rsidR="00250D9C" w:rsidRPr="00024DAC" w:rsidRDefault="00250D9C" w:rsidP="00250D9C">
            <w:pPr>
              <w:rPr>
                <w:rFonts w:cstheme="minorHAnsi"/>
                <w:sz w:val="18"/>
                <w:szCs w:val="18"/>
              </w:rPr>
            </w:pPr>
            <w:r w:rsidRPr="00024DAC">
              <w:rPr>
                <w:rFonts w:cstheme="minorHAnsi"/>
                <w:sz w:val="18"/>
                <w:szCs w:val="18"/>
              </w:rPr>
              <w:t>Displayed</w:t>
            </w:r>
            <w:r>
              <w:rPr>
                <w:rFonts w:cstheme="minorHAnsi"/>
                <w:sz w:val="18"/>
                <w:szCs w:val="18"/>
              </w:rPr>
              <w:t xml:space="preserve"> in new section “Fascia Details”</w:t>
            </w:r>
            <w:r w:rsidRPr="00024DAC">
              <w:rPr>
                <w:rFonts w:cstheme="minorHAnsi"/>
                <w:sz w:val="18"/>
                <w:szCs w:val="18"/>
              </w:rPr>
              <w:t>. Editable</w:t>
            </w:r>
          </w:p>
        </w:tc>
      </w:tr>
      <w:tr w:rsidR="00250D9C" w14:paraId="1F31C105" w14:textId="77777777" w:rsidTr="00250D9C">
        <w:tc>
          <w:tcPr>
            <w:tcW w:w="1383" w:type="dxa"/>
            <w:vAlign w:val="center"/>
          </w:tcPr>
          <w:p w14:paraId="6A7C1C40" w14:textId="64B1E454" w:rsidR="00250D9C" w:rsidRPr="00024DAC" w:rsidRDefault="00250D9C" w:rsidP="00250D9C">
            <w:pPr>
              <w:rPr>
                <w:rFonts w:cstheme="minorHAnsi"/>
                <w:sz w:val="18"/>
                <w:szCs w:val="18"/>
              </w:rPr>
            </w:pPr>
            <w:r>
              <w:rPr>
                <w:rFonts w:ascii="Calibri" w:hAnsi="Calibri" w:cs="Calibri"/>
                <w:color w:val="000000"/>
              </w:rPr>
              <w:t>GAL ME Fascia Message</w:t>
            </w:r>
          </w:p>
        </w:tc>
        <w:tc>
          <w:tcPr>
            <w:tcW w:w="1227" w:type="dxa"/>
            <w:vAlign w:val="center"/>
          </w:tcPr>
          <w:p w14:paraId="3654AA21" w14:textId="179162A1" w:rsidR="00250D9C" w:rsidRPr="00024DAC" w:rsidRDefault="00250D9C" w:rsidP="00250D9C">
            <w:pPr>
              <w:rPr>
                <w:rFonts w:cstheme="minorHAnsi"/>
                <w:sz w:val="18"/>
                <w:szCs w:val="18"/>
              </w:rPr>
            </w:pPr>
            <w:r>
              <w:rPr>
                <w:rFonts w:ascii="Calibri" w:hAnsi="Calibri" w:cs="Calibri"/>
                <w:color w:val="000000"/>
              </w:rPr>
              <w:t>Fascia Message</w:t>
            </w:r>
          </w:p>
        </w:tc>
        <w:tc>
          <w:tcPr>
            <w:tcW w:w="1355" w:type="dxa"/>
            <w:vAlign w:val="center"/>
          </w:tcPr>
          <w:p w14:paraId="690F7686" w14:textId="44F620BA" w:rsidR="00250D9C" w:rsidRPr="00024DAC" w:rsidRDefault="00250D9C" w:rsidP="00250D9C">
            <w:pPr>
              <w:rPr>
                <w:rFonts w:cstheme="minorHAnsi"/>
                <w:color w:val="000000"/>
                <w:sz w:val="18"/>
                <w:szCs w:val="18"/>
              </w:rPr>
            </w:pPr>
            <w:r>
              <w:rPr>
                <w:rFonts w:ascii="Calibri" w:hAnsi="Calibri" w:cs="Calibri"/>
                <w:color w:val="000000"/>
              </w:rPr>
              <w:t>S_PROD_INT</w:t>
            </w:r>
          </w:p>
        </w:tc>
        <w:tc>
          <w:tcPr>
            <w:tcW w:w="2517" w:type="dxa"/>
            <w:vAlign w:val="center"/>
          </w:tcPr>
          <w:p w14:paraId="1142D7E9" w14:textId="3152677F" w:rsidR="00250D9C" w:rsidRPr="00024DAC" w:rsidRDefault="00250D9C" w:rsidP="00250D9C">
            <w:pPr>
              <w:rPr>
                <w:rFonts w:cstheme="minorHAnsi"/>
                <w:color w:val="000000"/>
                <w:sz w:val="18"/>
                <w:szCs w:val="18"/>
              </w:rPr>
            </w:pPr>
            <w:r>
              <w:rPr>
                <w:rFonts w:ascii="Calibri" w:hAnsi="Calibri" w:cs="Calibri"/>
                <w:color w:val="000000"/>
              </w:rPr>
              <w:t>X_ME_FASCIA_MESSAGE</w:t>
            </w:r>
          </w:p>
        </w:tc>
        <w:tc>
          <w:tcPr>
            <w:tcW w:w="1017" w:type="dxa"/>
            <w:vAlign w:val="center"/>
          </w:tcPr>
          <w:p w14:paraId="4C61C855" w14:textId="29C4CBB2" w:rsidR="00250D9C" w:rsidRPr="00024DAC" w:rsidRDefault="00250D9C" w:rsidP="00250D9C">
            <w:pPr>
              <w:rPr>
                <w:rFonts w:cstheme="minorHAnsi"/>
                <w:sz w:val="18"/>
                <w:szCs w:val="18"/>
              </w:rPr>
            </w:pPr>
            <w:r>
              <w:rPr>
                <w:rFonts w:ascii="Calibri" w:hAnsi="Calibri" w:cs="Calibri"/>
                <w:color w:val="0D0D0D"/>
              </w:rPr>
              <w:t>Picklist</w:t>
            </w:r>
          </w:p>
        </w:tc>
        <w:tc>
          <w:tcPr>
            <w:tcW w:w="1715" w:type="dxa"/>
            <w:vAlign w:val="center"/>
          </w:tcPr>
          <w:p w14:paraId="5E4F31AE" w14:textId="4B937FAF" w:rsidR="00250D9C" w:rsidRPr="00024DAC" w:rsidRDefault="00250D9C" w:rsidP="00250D9C">
            <w:pPr>
              <w:rPr>
                <w:rFonts w:cstheme="minorHAnsi"/>
                <w:sz w:val="18"/>
                <w:szCs w:val="18"/>
              </w:rPr>
            </w:pPr>
            <w:r w:rsidRPr="00024DAC">
              <w:rPr>
                <w:rFonts w:cstheme="minorHAnsi"/>
                <w:sz w:val="18"/>
                <w:szCs w:val="18"/>
              </w:rPr>
              <w:t>Displayed</w:t>
            </w:r>
            <w:r>
              <w:rPr>
                <w:rFonts w:cstheme="minorHAnsi"/>
                <w:sz w:val="18"/>
                <w:szCs w:val="18"/>
              </w:rPr>
              <w:t xml:space="preserve"> in new section “Fascia Details”</w:t>
            </w:r>
            <w:r w:rsidRPr="00024DAC">
              <w:rPr>
                <w:rFonts w:cstheme="minorHAnsi"/>
                <w:sz w:val="18"/>
                <w:szCs w:val="18"/>
              </w:rPr>
              <w:t>. Editable</w:t>
            </w:r>
          </w:p>
        </w:tc>
      </w:tr>
      <w:tr w:rsidR="00250D9C" w14:paraId="51162E04" w14:textId="77777777" w:rsidTr="00250D9C">
        <w:tc>
          <w:tcPr>
            <w:tcW w:w="1383" w:type="dxa"/>
            <w:vAlign w:val="center"/>
          </w:tcPr>
          <w:p w14:paraId="7FF5F1AF" w14:textId="3F81747C" w:rsidR="00250D9C" w:rsidRPr="00024DAC" w:rsidRDefault="00250D9C" w:rsidP="00250D9C">
            <w:pPr>
              <w:rPr>
                <w:rFonts w:cstheme="minorHAnsi"/>
                <w:sz w:val="18"/>
                <w:szCs w:val="18"/>
              </w:rPr>
            </w:pPr>
            <w:r>
              <w:rPr>
                <w:rFonts w:ascii="Calibri" w:hAnsi="Calibri" w:cs="Calibri"/>
                <w:color w:val="000000"/>
              </w:rPr>
              <w:lastRenderedPageBreak/>
              <w:t>GAL ME Fascia Detail</w:t>
            </w:r>
          </w:p>
        </w:tc>
        <w:tc>
          <w:tcPr>
            <w:tcW w:w="1227" w:type="dxa"/>
            <w:vAlign w:val="center"/>
          </w:tcPr>
          <w:p w14:paraId="1945BF23" w14:textId="645E8326" w:rsidR="00250D9C" w:rsidRPr="00024DAC" w:rsidRDefault="00250D9C" w:rsidP="00250D9C">
            <w:pPr>
              <w:rPr>
                <w:rFonts w:cstheme="minorHAnsi"/>
                <w:sz w:val="18"/>
                <w:szCs w:val="18"/>
              </w:rPr>
            </w:pPr>
            <w:r>
              <w:rPr>
                <w:rFonts w:ascii="Calibri" w:hAnsi="Calibri" w:cs="Calibri"/>
                <w:color w:val="000000"/>
              </w:rPr>
              <w:t>Fascia Detail</w:t>
            </w:r>
          </w:p>
        </w:tc>
        <w:tc>
          <w:tcPr>
            <w:tcW w:w="1355" w:type="dxa"/>
            <w:vAlign w:val="center"/>
          </w:tcPr>
          <w:p w14:paraId="23C25F3C" w14:textId="41594A81" w:rsidR="00250D9C" w:rsidRPr="00024DAC" w:rsidRDefault="00250D9C" w:rsidP="00250D9C">
            <w:pPr>
              <w:rPr>
                <w:rFonts w:cstheme="minorHAnsi"/>
                <w:color w:val="000000"/>
                <w:sz w:val="18"/>
                <w:szCs w:val="18"/>
              </w:rPr>
            </w:pPr>
            <w:r>
              <w:rPr>
                <w:rFonts w:ascii="Calibri" w:hAnsi="Calibri" w:cs="Calibri"/>
                <w:color w:val="000000"/>
              </w:rPr>
              <w:t>S_PROD_INT</w:t>
            </w:r>
          </w:p>
        </w:tc>
        <w:tc>
          <w:tcPr>
            <w:tcW w:w="2517" w:type="dxa"/>
            <w:vAlign w:val="center"/>
          </w:tcPr>
          <w:p w14:paraId="72CC3924" w14:textId="198C08C3" w:rsidR="00250D9C" w:rsidRPr="00024DAC" w:rsidRDefault="00250D9C" w:rsidP="00250D9C">
            <w:pPr>
              <w:rPr>
                <w:rFonts w:cstheme="minorHAnsi"/>
                <w:color w:val="000000"/>
                <w:sz w:val="18"/>
                <w:szCs w:val="18"/>
              </w:rPr>
            </w:pPr>
            <w:r>
              <w:rPr>
                <w:rFonts w:ascii="Calibri" w:hAnsi="Calibri" w:cs="Calibri"/>
                <w:color w:val="000000"/>
              </w:rPr>
              <w:t>X_ME_FASCIA_DETAIL</w:t>
            </w:r>
          </w:p>
        </w:tc>
        <w:tc>
          <w:tcPr>
            <w:tcW w:w="1017" w:type="dxa"/>
            <w:vAlign w:val="center"/>
          </w:tcPr>
          <w:p w14:paraId="1FB90AB3" w14:textId="7DC7480C" w:rsidR="00250D9C" w:rsidRPr="00024DAC" w:rsidRDefault="00250D9C" w:rsidP="00250D9C">
            <w:pPr>
              <w:rPr>
                <w:rFonts w:cstheme="minorHAnsi"/>
                <w:sz w:val="18"/>
                <w:szCs w:val="18"/>
              </w:rPr>
            </w:pPr>
            <w:r>
              <w:rPr>
                <w:rFonts w:ascii="Calibri" w:hAnsi="Calibri" w:cs="Calibri"/>
                <w:color w:val="0D0D0D"/>
              </w:rPr>
              <w:t>Picklist</w:t>
            </w:r>
          </w:p>
        </w:tc>
        <w:tc>
          <w:tcPr>
            <w:tcW w:w="1715" w:type="dxa"/>
            <w:vAlign w:val="center"/>
          </w:tcPr>
          <w:p w14:paraId="18DC28CE" w14:textId="7496471F" w:rsidR="00250D9C" w:rsidRPr="00024DAC" w:rsidRDefault="00250D9C" w:rsidP="00250D9C">
            <w:pPr>
              <w:rPr>
                <w:rFonts w:cstheme="minorHAnsi"/>
                <w:sz w:val="18"/>
                <w:szCs w:val="18"/>
              </w:rPr>
            </w:pPr>
            <w:r w:rsidRPr="00024DAC">
              <w:rPr>
                <w:rFonts w:cstheme="minorHAnsi"/>
                <w:sz w:val="18"/>
                <w:szCs w:val="18"/>
              </w:rPr>
              <w:t>Displayed</w:t>
            </w:r>
            <w:r>
              <w:rPr>
                <w:rFonts w:cstheme="minorHAnsi"/>
                <w:sz w:val="18"/>
                <w:szCs w:val="18"/>
              </w:rPr>
              <w:t xml:space="preserve"> in new section “Fascia Details”</w:t>
            </w:r>
            <w:r w:rsidRPr="00024DAC">
              <w:rPr>
                <w:rFonts w:cstheme="minorHAnsi"/>
                <w:sz w:val="18"/>
                <w:szCs w:val="18"/>
              </w:rPr>
              <w:t>. Editable</w:t>
            </w:r>
          </w:p>
        </w:tc>
      </w:tr>
      <w:tr w:rsidR="00250D9C" w14:paraId="79636204" w14:textId="77777777" w:rsidTr="00250D9C">
        <w:tc>
          <w:tcPr>
            <w:tcW w:w="1383" w:type="dxa"/>
            <w:vAlign w:val="center"/>
          </w:tcPr>
          <w:p w14:paraId="21A05C53" w14:textId="18DA3B4C" w:rsidR="00250D9C" w:rsidRPr="00024DAC" w:rsidRDefault="00250D9C" w:rsidP="00250D9C">
            <w:pPr>
              <w:rPr>
                <w:rFonts w:cstheme="minorHAnsi"/>
                <w:sz w:val="18"/>
                <w:szCs w:val="18"/>
              </w:rPr>
            </w:pPr>
            <w:r>
              <w:rPr>
                <w:rFonts w:ascii="Calibri" w:hAnsi="Calibri" w:cs="Calibri"/>
                <w:color w:val="000000"/>
              </w:rPr>
              <w:t>GAL ME Fascia Type</w:t>
            </w:r>
          </w:p>
        </w:tc>
        <w:tc>
          <w:tcPr>
            <w:tcW w:w="1227" w:type="dxa"/>
            <w:vAlign w:val="center"/>
          </w:tcPr>
          <w:p w14:paraId="2002B219" w14:textId="07219B12" w:rsidR="00250D9C" w:rsidRPr="00024DAC" w:rsidRDefault="00250D9C" w:rsidP="00250D9C">
            <w:pPr>
              <w:rPr>
                <w:rFonts w:cstheme="minorHAnsi"/>
                <w:sz w:val="18"/>
                <w:szCs w:val="18"/>
              </w:rPr>
            </w:pPr>
            <w:r>
              <w:rPr>
                <w:rFonts w:ascii="Calibri" w:hAnsi="Calibri" w:cs="Calibri"/>
                <w:color w:val="000000"/>
              </w:rPr>
              <w:t>Fascia Type</w:t>
            </w:r>
          </w:p>
        </w:tc>
        <w:tc>
          <w:tcPr>
            <w:tcW w:w="1355" w:type="dxa"/>
            <w:vAlign w:val="center"/>
          </w:tcPr>
          <w:p w14:paraId="227729AC" w14:textId="2C38E8C6" w:rsidR="00250D9C" w:rsidRPr="00024DAC" w:rsidRDefault="00250D9C" w:rsidP="00250D9C">
            <w:pPr>
              <w:rPr>
                <w:rFonts w:cstheme="minorHAnsi"/>
                <w:color w:val="000000"/>
                <w:sz w:val="18"/>
                <w:szCs w:val="18"/>
              </w:rPr>
            </w:pPr>
            <w:r>
              <w:rPr>
                <w:rFonts w:ascii="Calibri" w:hAnsi="Calibri" w:cs="Calibri"/>
                <w:color w:val="000000"/>
              </w:rPr>
              <w:t>S_PROD_INT</w:t>
            </w:r>
          </w:p>
        </w:tc>
        <w:tc>
          <w:tcPr>
            <w:tcW w:w="2517" w:type="dxa"/>
            <w:vAlign w:val="center"/>
          </w:tcPr>
          <w:p w14:paraId="508674FD" w14:textId="1E46B5CB" w:rsidR="00250D9C" w:rsidRPr="00024DAC" w:rsidRDefault="00250D9C" w:rsidP="00250D9C">
            <w:pPr>
              <w:rPr>
                <w:rFonts w:cstheme="minorHAnsi"/>
                <w:color w:val="000000"/>
                <w:sz w:val="18"/>
                <w:szCs w:val="18"/>
              </w:rPr>
            </w:pPr>
            <w:r>
              <w:rPr>
                <w:rFonts w:ascii="Calibri" w:hAnsi="Calibri" w:cs="Calibri"/>
                <w:color w:val="000000"/>
              </w:rPr>
              <w:t>X_ME_FASCIA_TYPE</w:t>
            </w:r>
          </w:p>
        </w:tc>
        <w:tc>
          <w:tcPr>
            <w:tcW w:w="1017" w:type="dxa"/>
            <w:vAlign w:val="center"/>
          </w:tcPr>
          <w:p w14:paraId="5142EF04" w14:textId="6123F323" w:rsidR="00250D9C" w:rsidRPr="00024DAC" w:rsidRDefault="00250D9C" w:rsidP="00250D9C">
            <w:pPr>
              <w:rPr>
                <w:rFonts w:cstheme="minorHAnsi"/>
                <w:sz w:val="18"/>
                <w:szCs w:val="18"/>
              </w:rPr>
            </w:pPr>
            <w:r>
              <w:rPr>
                <w:rFonts w:ascii="Calibri" w:hAnsi="Calibri" w:cs="Calibri"/>
                <w:color w:val="0D0D0D"/>
              </w:rPr>
              <w:t>Picklist</w:t>
            </w:r>
          </w:p>
        </w:tc>
        <w:tc>
          <w:tcPr>
            <w:tcW w:w="1715" w:type="dxa"/>
            <w:vAlign w:val="center"/>
          </w:tcPr>
          <w:p w14:paraId="0FD855E1" w14:textId="44335557" w:rsidR="00250D9C" w:rsidRPr="00024DAC" w:rsidRDefault="00250D9C" w:rsidP="00250D9C">
            <w:pPr>
              <w:rPr>
                <w:rFonts w:cstheme="minorHAnsi"/>
                <w:sz w:val="18"/>
                <w:szCs w:val="18"/>
              </w:rPr>
            </w:pPr>
            <w:r w:rsidRPr="00024DAC">
              <w:rPr>
                <w:rFonts w:cstheme="minorHAnsi"/>
                <w:sz w:val="18"/>
                <w:szCs w:val="18"/>
              </w:rPr>
              <w:t>Displayed</w:t>
            </w:r>
            <w:r>
              <w:rPr>
                <w:rFonts w:cstheme="minorHAnsi"/>
                <w:sz w:val="18"/>
                <w:szCs w:val="18"/>
              </w:rPr>
              <w:t xml:space="preserve"> in new section “Fascia Details”</w:t>
            </w:r>
            <w:r w:rsidRPr="00024DAC">
              <w:rPr>
                <w:rFonts w:cstheme="minorHAnsi"/>
                <w:sz w:val="18"/>
                <w:szCs w:val="18"/>
              </w:rPr>
              <w:t>. Editable</w:t>
            </w:r>
          </w:p>
        </w:tc>
      </w:tr>
      <w:tr w:rsidR="00250D9C" w14:paraId="2D221CDB" w14:textId="77777777" w:rsidTr="00250D9C">
        <w:tc>
          <w:tcPr>
            <w:tcW w:w="1383" w:type="dxa"/>
            <w:vAlign w:val="center"/>
          </w:tcPr>
          <w:p w14:paraId="71FE8A59" w14:textId="2F46A774" w:rsidR="00250D9C" w:rsidRPr="00024DAC" w:rsidRDefault="00250D9C" w:rsidP="00250D9C">
            <w:pPr>
              <w:rPr>
                <w:rFonts w:cstheme="minorHAnsi"/>
                <w:sz w:val="18"/>
                <w:szCs w:val="18"/>
              </w:rPr>
            </w:pPr>
            <w:r>
              <w:rPr>
                <w:rFonts w:ascii="Calibri" w:hAnsi="Calibri" w:cs="Calibri"/>
                <w:color w:val="000000"/>
              </w:rPr>
              <w:t>GAL ME Fascia Height</w:t>
            </w:r>
          </w:p>
        </w:tc>
        <w:tc>
          <w:tcPr>
            <w:tcW w:w="1227" w:type="dxa"/>
            <w:vAlign w:val="center"/>
          </w:tcPr>
          <w:p w14:paraId="4D0E68CD" w14:textId="4492E388" w:rsidR="00250D9C" w:rsidRPr="00024DAC" w:rsidRDefault="00250D9C" w:rsidP="00250D9C">
            <w:pPr>
              <w:rPr>
                <w:rFonts w:cstheme="minorHAnsi"/>
                <w:sz w:val="18"/>
                <w:szCs w:val="18"/>
              </w:rPr>
            </w:pPr>
            <w:r>
              <w:rPr>
                <w:rFonts w:ascii="Calibri" w:hAnsi="Calibri" w:cs="Calibri"/>
                <w:color w:val="000000"/>
              </w:rPr>
              <w:t>Fascia Height</w:t>
            </w:r>
          </w:p>
        </w:tc>
        <w:tc>
          <w:tcPr>
            <w:tcW w:w="1355" w:type="dxa"/>
            <w:vAlign w:val="center"/>
          </w:tcPr>
          <w:p w14:paraId="3CD74CAD" w14:textId="19B8F9A0" w:rsidR="00250D9C" w:rsidRPr="00024DAC" w:rsidRDefault="00250D9C" w:rsidP="00250D9C">
            <w:pPr>
              <w:rPr>
                <w:rFonts w:cstheme="minorHAnsi"/>
                <w:color w:val="000000"/>
                <w:sz w:val="18"/>
                <w:szCs w:val="18"/>
              </w:rPr>
            </w:pPr>
            <w:r>
              <w:rPr>
                <w:rFonts w:ascii="Calibri" w:hAnsi="Calibri" w:cs="Calibri"/>
                <w:color w:val="000000"/>
              </w:rPr>
              <w:t>S_PROD_INT</w:t>
            </w:r>
          </w:p>
        </w:tc>
        <w:tc>
          <w:tcPr>
            <w:tcW w:w="2517" w:type="dxa"/>
            <w:vAlign w:val="center"/>
          </w:tcPr>
          <w:p w14:paraId="2AA55846" w14:textId="684D3089" w:rsidR="00250D9C" w:rsidRPr="00024DAC" w:rsidRDefault="00250D9C" w:rsidP="00250D9C">
            <w:pPr>
              <w:rPr>
                <w:rFonts w:cstheme="minorHAnsi"/>
                <w:color w:val="000000"/>
                <w:sz w:val="18"/>
                <w:szCs w:val="18"/>
              </w:rPr>
            </w:pPr>
            <w:r>
              <w:rPr>
                <w:rFonts w:ascii="Calibri" w:hAnsi="Calibri" w:cs="Calibri"/>
                <w:color w:val="000000"/>
              </w:rPr>
              <w:t>X_ME_FASCIA_HEIGHT</w:t>
            </w:r>
          </w:p>
        </w:tc>
        <w:tc>
          <w:tcPr>
            <w:tcW w:w="1017" w:type="dxa"/>
            <w:vAlign w:val="center"/>
          </w:tcPr>
          <w:p w14:paraId="24383D96" w14:textId="3B336C71" w:rsidR="00250D9C" w:rsidRPr="00024DAC" w:rsidRDefault="00250D9C" w:rsidP="00250D9C">
            <w:pPr>
              <w:rPr>
                <w:rFonts w:cstheme="minorHAnsi"/>
                <w:sz w:val="18"/>
                <w:szCs w:val="18"/>
              </w:rPr>
            </w:pPr>
            <w:r>
              <w:rPr>
                <w:rFonts w:ascii="Calibri" w:hAnsi="Calibri" w:cs="Calibri"/>
                <w:color w:val="000000"/>
              </w:rPr>
              <w:t>Number</w:t>
            </w:r>
          </w:p>
        </w:tc>
        <w:tc>
          <w:tcPr>
            <w:tcW w:w="1715" w:type="dxa"/>
            <w:vAlign w:val="center"/>
          </w:tcPr>
          <w:p w14:paraId="1C9F7A43" w14:textId="005DC5CC" w:rsidR="00250D9C" w:rsidRPr="00024DAC" w:rsidRDefault="00250D9C" w:rsidP="00250D9C">
            <w:pPr>
              <w:rPr>
                <w:rFonts w:cstheme="minorHAnsi"/>
                <w:sz w:val="18"/>
                <w:szCs w:val="18"/>
              </w:rPr>
            </w:pPr>
            <w:r w:rsidRPr="00024DAC">
              <w:rPr>
                <w:rFonts w:cstheme="minorHAnsi"/>
                <w:sz w:val="18"/>
                <w:szCs w:val="18"/>
              </w:rPr>
              <w:t>Displayed</w:t>
            </w:r>
            <w:r>
              <w:rPr>
                <w:rFonts w:cstheme="minorHAnsi"/>
                <w:sz w:val="18"/>
                <w:szCs w:val="18"/>
              </w:rPr>
              <w:t xml:space="preserve"> in new section “Fascia Details”</w:t>
            </w:r>
            <w:r w:rsidRPr="00024DAC">
              <w:rPr>
                <w:rFonts w:cstheme="minorHAnsi"/>
                <w:sz w:val="18"/>
                <w:szCs w:val="18"/>
              </w:rPr>
              <w:t>. Editable</w:t>
            </w:r>
          </w:p>
        </w:tc>
      </w:tr>
    </w:tbl>
    <w:p w14:paraId="407A6D7D" w14:textId="77777777" w:rsidR="00974876" w:rsidRDefault="00974876" w:rsidP="007A1480">
      <w:pPr>
        <w:pStyle w:val="ListParagraph"/>
        <w:spacing w:after="0"/>
        <w:ind w:left="360"/>
        <w:rPr>
          <w:sz w:val="20"/>
          <w:szCs w:val="20"/>
        </w:rPr>
      </w:pPr>
    </w:p>
    <w:p w14:paraId="7C4E9305" w14:textId="77777777" w:rsidR="00974876" w:rsidRDefault="00974876" w:rsidP="007A1480">
      <w:pPr>
        <w:pStyle w:val="ListParagraph"/>
        <w:spacing w:after="0"/>
        <w:ind w:left="360"/>
        <w:rPr>
          <w:sz w:val="20"/>
          <w:szCs w:val="20"/>
        </w:rPr>
      </w:pPr>
    </w:p>
    <w:p w14:paraId="0C0F20FB" w14:textId="66934A12" w:rsidR="007A1480" w:rsidRDefault="00974876" w:rsidP="007A1480">
      <w:pPr>
        <w:pStyle w:val="ListParagraph"/>
        <w:spacing w:after="0"/>
        <w:ind w:left="360"/>
        <w:rPr>
          <w:bCs/>
          <w:sz w:val="20"/>
          <w:szCs w:val="20"/>
        </w:rPr>
      </w:pPr>
      <w:r>
        <w:rPr>
          <w:sz w:val="20"/>
          <w:szCs w:val="20"/>
        </w:rPr>
        <w:t>T</w:t>
      </w:r>
      <w:r w:rsidR="007A1480">
        <w:rPr>
          <w:sz w:val="20"/>
          <w:szCs w:val="20"/>
        </w:rPr>
        <w:t xml:space="preserve">his applet should be activated for </w:t>
      </w:r>
      <w:commentRangeStart w:id="72"/>
      <w:r w:rsidR="00081898">
        <w:rPr>
          <w:sz w:val="20"/>
          <w:szCs w:val="20"/>
        </w:rPr>
        <w:t>V1</w:t>
      </w:r>
      <w:ins w:id="73" w:author="Nuno, Marta" w:date="2022-03-17T15:01:00Z">
        <w:r w:rsidR="00350267">
          <w:rPr>
            <w:sz w:val="20"/>
            <w:szCs w:val="20"/>
          </w:rPr>
          <w:t xml:space="preserve">(IT, ES; CZ, SK, HU) </w:t>
        </w:r>
      </w:ins>
      <w:ins w:id="74" w:author="Nuno, Marta" w:date="2022-03-17T15:02:00Z">
        <w:r w:rsidR="00350267">
          <w:rPr>
            <w:sz w:val="20"/>
            <w:szCs w:val="20"/>
          </w:rPr>
          <w:t>and</w:t>
        </w:r>
      </w:ins>
      <w:del w:id="75" w:author="Nuno, Marta" w:date="2022-03-17T15:01:00Z">
        <w:r w:rsidR="00081898" w:rsidDel="00350267">
          <w:rPr>
            <w:sz w:val="20"/>
            <w:szCs w:val="20"/>
          </w:rPr>
          <w:delText xml:space="preserve"> &amp;</w:delText>
        </w:r>
      </w:del>
      <w:r w:rsidR="00081898">
        <w:rPr>
          <w:sz w:val="20"/>
          <w:szCs w:val="20"/>
        </w:rPr>
        <w:t xml:space="preserve"> </w:t>
      </w:r>
      <w:r w:rsidR="0016492E">
        <w:rPr>
          <w:sz w:val="20"/>
          <w:szCs w:val="20"/>
        </w:rPr>
        <w:t>V2</w:t>
      </w:r>
      <w:ins w:id="76" w:author="Nuno, Marta" w:date="2022-03-17T15:02:00Z">
        <w:r w:rsidR="00350267">
          <w:rPr>
            <w:sz w:val="20"/>
            <w:szCs w:val="20"/>
          </w:rPr>
          <w:t>/</w:t>
        </w:r>
      </w:ins>
      <w:ins w:id="77" w:author="Nuno, Marta" w:date="2022-03-17T15:01:00Z">
        <w:r w:rsidR="00350267">
          <w:rPr>
            <w:sz w:val="20"/>
            <w:szCs w:val="20"/>
          </w:rPr>
          <w:t>V3</w:t>
        </w:r>
      </w:ins>
      <w:ins w:id="78" w:author="Nuno, Marta" w:date="2022-03-17T15:02:00Z">
        <w:r w:rsidR="00350267">
          <w:rPr>
            <w:sz w:val="20"/>
            <w:szCs w:val="20"/>
          </w:rPr>
          <w:t>(</w:t>
        </w:r>
        <w:proofErr w:type="gramStart"/>
        <w:r w:rsidR="00350267">
          <w:rPr>
            <w:sz w:val="20"/>
            <w:szCs w:val="20"/>
          </w:rPr>
          <w:t>IE,KZ</w:t>
        </w:r>
        <w:proofErr w:type="gramEnd"/>
        <w:r w:rsidR="00350267">
          <w:rPr>
            <w:sz w:val="20"/>
            <w:szCs w:val="20"/>
          </w:rPr>
          <w:t xml:space="preserve">  and cluster, RU)</w:t>
        </w:r>
      </w:ins>
      <w:r w:rsidR="0016492E">
        <w:rPr>
          <w:sz w:val="20"/>
          <w:szCs w:val="20"/>
        </w:rPr>
        <w:t xml:space="preserve"> </w:t>
      </w:r>
      <w:r w:rsidR="007A1480">
        <w:rPr>
          <w:sz w:val="20"/>
          <w:szCs w:val="20"/>
        </w:rPr>
        <w:t>Markets</w:t>
      </w:r>
      <w:commentRangeEnd w:id="72"/>
      <w:r>
        <w:commentReference w:id="72"/>
      </w:r>
      <w:r w:rsidR="007A1480">
        <w:rPr>
          <w:sz w:val="20"/>
          <w:szCs w:val="20"/>
        </w:rPr>
        <w:t xml:space="preserve"> according to roll-out activities for each Market</w:t>
      </w:r>
      <w:del w:id="79" w:author="Nuno, Marta" w:date="2022-03-17T15:01:00Z">
        <w:r w:rsidR="008363FB" w:rsidDel="00350267">
          <w:rPr>
            <w:sz w:val="20"/>
            <w:szCs w:val="20"/>
          </w:rPr>
          <w:delText xml:space="preserve"> (</w:delText>
        </w:r>
        <w:r w:rsidR="00266F33" w:rsidDel="00350267">
          <w:rPr>
            <w:sz w:val="20"/>
            <w:szCs w:val="20"/>
          </w:rPr>
          <w:delText xml:space="preserve">e.g.: </w:delText>
        </w:r>
        <w:r w:rsidR="008363FB" w:rsidDel="00350267">
          <w:rPr>
            <w:sz w:val="20"/>
            <w:szCs w:val="20"/>
          </w:rPr>
          <w:delText>IE</w:delText>
        </w:r>
        <w:r w:rsidR="00BA4D69" w:rsidDel="00350267">
          <w:rPr>
            <w:sz w:val="20"/>
            <w:szCs w:val="20"/>
          </w:rPr>
          <w:delText>, KZ</w:delText>
        </w:r>
        <w:r w:rsidR="008363FB" w:rsidDel="00350267">
          <w:rPr>
            <w:sz w:val="20"/>
            <w:szCs w:val="20"/>
          </w:rPr>
          <w:delText>)</w:delText>
        </w:r>
        <w:r w:rsidR="007A1480" w:rsidDel="00350267">
          <w:rPr>
            <w:sz w:val="20"/>
            <w:szCs w:val="20"/>
          </w:rPr>
          <w:delText>.</w:delText>
        </w:r>
      </w:del>
      <w:ins w:id="80" w:author="Nuno, Marta" w:date="2022-03-17T15:01:00Z">
        <w:r w:rsidR="00350267">
          <w:rPr>
            <w:sz w:val="20"/>
            <w:szCs w:val="20"/>
          </w:rPr>
          <w:t>.</w:t>
        </w:r>
      </w:ins>
      <w:r w:rsidR="007A1480">
        <w:rPr>
          <w:sz w:val="20"/>
          <w:szCs w:val="20"/>
        </w:rPr>
        <w:t xml:space="preserve"> This could be managed according to either a new Market setting or according to the defined approach for the rest of the Markets. It should be possible to change this setup at any point of time.</w:t>
      </w:r>
    </w:p>
    <w:p w14:paraId="3B70FA40" w14:textId="77777777" w:rsidR="007A1480" w:rsidRDefault="007A1480" w:rsidP="007A1480">
      <w:pPr>
        <w:pStyle w:val="ListParagraph"/>
        <w:spacing w:after="0"/>
        <w:ind w:left="360"/>
        <w:rPr>
          <w:sz w:val="20"/>
          <w:szCs w:val="20"/>
        </w:rPr>
      </w:pPr>
    </w:p>
    <w:p w14:paraId="783D4482" w14:textId="77777777" w:rsidR="007A1480" w:rsidRDefault="007A1480" w:rsidP="007A1480">
      <w:pPr>
        <w:pStyle w:val="ListParagraph"/>
        <w:spacing w:after="0"/>
        <w:ind w:left="360"/>
        <w:rPr>
          <w:bCs/>
          <w:sz w:val="20"/>
          <w:szCs w:val="20"/>
        </w:rPr>
      </w:pPr>
      <w:r w:rsidRPr="00E841C5">
        <w:rPr>
          <w:b/>
          <w:bCs/>
          <w:sz w:val="20"/>
          <w:szCs w:val="20"/>
        </w:rPr>
        <w:t>Nice to have</w:t>
      </w:r>
      <w:r>
        <w:rPr>
          <w:sz w:val="20"/>
          <w:szCs w:val="20"/>
        </w:rPr>
        <w:t>. The Markets should be able to tailor each section in order to show / visualize only those attributes that are relevant according to their process definition. For instance, that through applet composer we could have the possibility to define the section on top of list of attributes.</w:t>
      </w:r>
    </w:p>
    <w:p w14:paraId="46CE7AD1" w14:textId="77777777" w:rsidR="007A1480" w:rsidRDefault="007A1480" w:rsidP="00DA0C4A"/>
    <w:p w14:paraId="2758F438" w14:textId="7B3FBEF6" w:rsidR="0070341A" w:rsidRDefault="0070341A" w:rsidP="0070341A">
      <w:pPr>
        <w:pStyle w:val="Heading2"/>
        <w:numPr>
          <w:ilvl w:val="2"/>
          <w:numId w:val="1"/>
        </w:numPr>
      </w:pPr>
      <w:r>
        <w:t>Changes related to UOM</w:t>
      </w:r>
    </w:p>
    <w:p w14:paraId="7A23A0FD" w14:textId="330AEAE4" w:rsidR="0070341A" w:rsidRDefault="003A6B13" w:rsidP="0070341A">
      <w:pPr>
        <w:rPr>
          <w:ins w:id="81" w:author="Nuno, Marta" w:date="2022-03-17T13:57:00Z"/>
        </w:rPr>
      </w:pPr>
      <w:r>
        <w:t>Please, add next restriction to the Product entity:</w:t>
      </w:r>
      <w:r w:rsidR="0070341A">
        <w:t xml:space="preserve"> </w:t>
      </w:r>
      <w:r>
        <w:t>o</w:t>
      </w:r>
      <w:r w:rsidR="0070341A">
        <w:t xml:space="preserve">nce the </w:t>
      </w:r>
      <w:r w:rsidR="0061500B">
        <w:t>product it is published at the catalogue and active, the attribute “</w:t>
      </w:r>
      <w:r w:rsidR="00C401DB" w:rsidRPr="00C401DB">
        <w:t>JTI Basic UOM</w:t>
      </w:r>
      <w:r w:rsidR="00C401DB">
        <w:t>” cannot be modified from one existing value to another.</w:t>
      </w:r>
    </w:p>
    <w:p w14:paraId="695C2FAA" w14:textId="0B7CED58" w:rsidR="00063FA4" w:rsidRDefault="003616F3" w:rsidP="0070341A">
      <w:ins w:id="82" w:author="Nuno, Marta" w:date="2022-03-17T13:59:00Z">
        <w:r>
          <w:t>Please, activate</w:t>
        </w:r>
      </w:ins>
      <w:ins w:id="83" w:author="Nuno, Marta" w:date="2022-03-17T13:57:00Z">
        <w:r w:rsidR="00063FA4">
          <w:t xml:space="preserve"> </w:t>
        </w:r>
        <w:r w:rsidR="00EF58CD">
          <w:t xml:space="preserve">functionality of UOM related at the </w:t>
        </w:r>
        <w:r w:rsidR="00EF58CD" w:rsidRPr="006A07D3">
          <w:rPr>
            <w:b/>
            <w:bCs/>
            <w:rPrChange w:id="84" w:author="Nuno, Marta" w:date="2022-03-17T13:59:00Z">
              <w:rPr/>
            </w:rPrChange>
          </w:rPr>
          <w:t>CHG</w:t>
        </w:r>
      </w:ins>
      <w:ins w:id="85" w:author="Nuno, Marta" w:date="2022-03-17T13:58:00Z">
        <w:r w:rsidR="009D602F" w:rsidRPr="006A07D3">
          <w:rPr>
            <w:b/>
            <w:bCs/>
            <w:rPrChange w:id="86" w:author="Nuno, Marta" w:date="2022-03-17T13:59:00Z">
              <w:rPr/>
            </w:rPrChange>
          </w:rPr>
          <w:t>212</w:t>
        </w:r>
        <w:r w:rsidR="00972E64" w:rsidRPr="006A07D3">
          <w:rPr>
            <w:b/>
            <w:bCs/>
            <w:rPrChange w:id="87" w:author="Nuno, Marta" w:date="2022-03-17T13:59:00Z">
              <w:rPr/>
            </w:rPrChange>
          </w:rPr>
          <w:t>558 – TMEC MD Product Unit of Measure</w:t>
        </w:r>
        <w:r w:rsidR="00972E64">
          <w:t xml:space="preserve"> to the markets in V2</w:t>
        </w:r>
      </w:ins>
      <w:ins w:id="88" w:author="Nuno, Marta" w:date="2022-03-17T13:59:00Z">
        <w:r w:rsidR="00972E64">
          <w:t xml:space="preserve"> &amp; V3 (</w:t>
        </w:r>
        <w:r>
          <w:t>IE, KZ, RU).</w:t>
        </w:r>
      </w:ins>
    </w:p>
    <w:p w14:paraId="342BE360" w14:textId="77777777" w:rsidR="00235E43" w:rsidRPr="00DA0C4A" w:rsidRDefault="00235E43" w:rsidP="00DA0C4A"/>
    <w:p w14:paraId="306EA136" w14:textId="7B8A08D1" w:rsidR="0020610D" w:rsidRDefault="00D31061" w:rsidP="005C4FB8">
      <w:pPr>
        <w:pStyle w:val="Heading2"/>
        <w:ind w:left="900" w:hanging="540"/>
      </w:pPr>
      <w:bookmarkStart w:id="89" w:name="_Toc75807733"/>
      <w:r>
        <w:t>English Captions</w:t>
      </w:r>
      <w:bookmarkEnd w:id="89"/>
    </w:p>
    <w:tbl>
      <w:tblPr>
        <w:tblStyle w:val="GridTable1Light-Accent6"/>
        <w:tblW w:w="9864" w:type="dxa"/>
        <w:tblLayout w:type="fixed"/>
        <w:tblLook w:val="01E0" w:firstRow="1" w:lastRow="1" w:firstColumn="1" w:lastColumn="1" w:noHBand="0" w:noVBand="0"/>
      </w:tblPr>
      <w:tblGrid>
        <w:gridCol w:w="1795"/>
        <w:gridCol w:w="1170"/>
        <w:gridCol w:w="2520"/>
        <w:gridCol w:w="1440"/>
        <w:gridCol w:w="2939"/>
      </w:tblGrid>
      <w:tr w:rsidR="00B00E4F" w:rsidRPr="00B00E4F" w14:paraId="174B927B" w14:textId="77777777" w:rsidTr="006F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2B5D9A" w:themeFill="accent6" w:themeFillShade="BF"/>
          </w:tcPr>
          <w:p w14:paraId="35622021" w14:textId="77777777" w:rsidR="00B00E4F" w:rsidRPr="00B00E4F" w:rsidRDefault="00B00E4F" w:rsidP="00652EAA">
            <w:pPr>
              <w:pStyle w:val="BodyText"/>
              <w:rPr>
                <w:rFonts w:ascii="Arial" w:hAnsi="Arial" w:cs="Arial"/>
                <w:color w:val="FFFFFF" w:themeColor="background1"/>
                <w:szCs w:val="20"/>
              </w:rPr>
            </w:pPr>
            <w:r w:rsidRPr="00B00E4F">
              <w:rPr>
                <w:rFonts w:ascii="Arial" w:hAnsi="Arial" w:cs="Arial"/>
                <w:color w:val="FFFFFF" w:themeColor="background1"/>
                <w:szCs w:val="20"/>
              </w:rPr>
              <w:t>Type</w:t>
            </w:r>
          </w:p>
        </w:tc>
        <w:tc>
          <w:tcPr>
            <w:tcW w:w="1170" w:type="dxa"/>
            <w:shd w:val="clear" w:color="auto" w:fill="2B5D9A" w:themeFill="accent6" w:themeFillShade="BF"/>
          </w:tcPr>
          <w:p w14:paraId="10776816"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520" w:type="dxa"/>
            <w:shd w:val="clear" w:color="auto" w:fill="2B5D9A" w:themeFill="accent6" w:themeFillShade="BF"/>
          </w:tcPr>
          <w:p w14:paraId="4FE0BC27"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440" w:type="dxa"/>
            <w:shd w:val="clear" w:color="auto" w:fill="2B5D9A" w:themeFill="accent6" w:themeFillShade="BF"/>
          </w:tcPr>
          <w:p w14:paraId="7B9F0BCA"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939" w:type="dxa"/>
            <w:shd w:val="clear" w:color="auto" w:fill="2B5D9A" w:themeFill="accent6" w:themeFillShade="BF"/>
          </w:tcPr>
          <w:p w14:paraId="1F944C9B" w14:textId="77777777" w:rsidR="00B00E4F" w:rsidRPr="00B00E4F" w:rsidRDefault="00B00E4F" w:rsidP="00652EAA">
            <w:pPr>
              <w:pStyle w:val="BodyText"/>
              <w:rPr>
                <w:rFonts w:ascii="Arial" w:hAnsi="Arial" w:cs="Arial"/>
                <w:color w:val="FFFFFF" w:themeColor="background1"/>
                <w:szCs w:val="20"/>
              </w:rPr>
            </w:pPr>
            <w:r w:rsidRPr="00B00E4F">
              <w:rPr>
                <w:rFonts w:ascii="Arial" w:hAnsi="Arial" w:cs="Arial"/>
                <w:color w:val="FFFFFF" w:themeColor="background1"/>
                <w:szCs w:val="20"/>
              </w:rPr>
              <w:t>Caption LOCAL</w:t>
            </w:r>
          </w:p>
        </w:tc>
      </w:tr>
      <w:tr w:rsidR="00090A58" w:rsidRPr="00090A58" w14:paraId="58FADEF1" w14:textId="77777777" w:rsidTr="00090A58">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CB1DE" w:themeColor="accent6" w:themeTint="99"/>
            </w:tcBorders>
            <w:vAlign w:val="center"/>
          </w:tcPr>
          <w:p w14:paraId="493F26B0" w14:textId="3DC77317" w:rsidR="00090A58" w:rsidRPr="00090A58" w:rsidRDefault="00090A58" w:rsidP="00090A58">
            <w:pPr>
              <w:rPr>
                <w:rFonts w:cstheme="minorHAnsi"/>
                <w:b w:val="0"/>
                <w:bCs w:val="0"/>
                <w:sz w:val="18"/>
                <w:szCs w:val="18"/>
              </w:rPr>
            </w:pPr>
            <w:r w:rsidRPr="00090A58">
              <w:rPr>
                <w:rFonts w:cstheme="minorHAnsi"/>
                <w:b w:val="0"/>
                <w:bCs w:val="0"/>
                <w:sz w:val="18"/>
                <w:szCs w:val="18"/>
              </w:rPr>
              <w:t>Field: JTI Returnable Since</w:t>
            </w:r>
          </w:p>
        </w:tc>
        <w:tc>
          <w:tcPr>
            <w:tcW w:w="1170" w:type="dxa"/>
            <w:tcBorders>
              <w:bottom w:val="single" w:sz="4" w:space="0" w:color="8CB1DE" w:themeColor="accent6" w:themeTint="99"/>
            </w:tcBorders>
            <w:vAlign w:val="center"/>
          </w:tcPr>
          <w:p w14:paraId="16BC1C03" w14:textId="4ACA4F11"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Date</w:t>
            </w:r>
          </w:p>
        </w:tc>
        <w:tc>
          <w:tcPr>
            <w:tcW w:w="2520" w:type="dxa"/>
            <w:tcBorders>
              <w:bottom w:val="single" w:sz="4" w:space="0" w:color="8CB1DE" w:themeColor="accent6" w:themeTint="99"/>
            </w:tcBorders>
            <w:vAlign w:val="center"/>
          </w:tcPr>
          <w:p w14:paraId="498B4C0C" w14:textId="77FF00CA"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Returnable Since</w:t>
            </w:r>
          </w:p>
        </w:tc>
        <w:tc>
          <w:tcPr>
            <w:tcW w:w="1440" w:type="dxa"/>
            <w:tcBorders>
              <w:bottom w:val="single" w:sz="4" w:space="0" w:color="8CB1DE" w:themeColor="accent6" w:themeTint="99"/>
            </w:tcBorders>
            <w:vAlign w:val="center"/>
          </w:tcPr>
          <w:p w14:paraId="7FF14198" w14:textId="59825F6F"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ENU</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vAlign w:val="center"/>
          </w:tcPr>
          <w:p w14:paraId="656E713B" w14:textId="125876CC" w:rsidR="00090A58" w:rsidRPr="00090A58" w:rsidRDefault="00A9565F" w:rsidP="00090A58">
            <w:pPr>
              <w:rPr>
                <w:rFonts w:cstheme="minorHAnsi"/>
                <w:b w:val="0"/>
                <w:bCs w:val="0"/>
                <w:sz w:val="18"/>
                <w:szCs w:val="18"/>
              </w:rPr>
            </w:pPr>
            <w:r>
              <w:rPr>
                <w:rFonts w:cstheme="minorHAnsi"/>
                <w:b w:val="0"/>
                <w:bCs w:val="0"/>
                <w:sz w:val="18"/>
                <w:szCs w:val="18"/>
              </w:rPr>
              <w:t>TBD</w:t>
            </w:r>
          </w:p>
        </w:tc>
      </w:tr>
      <w:tr w:rsidR="00090A58" w:rsidRPr="00090A58" w14:paraId="2D7E5697" w14:textId="77777777" w:rsidTr="00090A58">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CB1DE" w:themeColor="accent6" w:themeTint="99"/>
            </w:tcBorders>
            <w:vAlign w:val="center"/>
          </w:tcPr>
          <w:p w14:paraId="6A78AA1F" w14:textId="472B624F" w:rsidR="00090A58" w:rsidRPr="00090A58" w:rsidRDefault="00090A58" w:rsidP="00090A58">
            <w:pPr>
              <w:rPr>
                <w:rFonts w:cstheme="minorHAnsi"/>
                <w:sz w:val="18"/>
                <w:szCs w:val="18"/>
              </w:rPr>
            </w:pPr>
            <w:r w:rsidRPr="00090A58">
              <w:rPr>
                <w:rFonts w:cstheme="minorHAnsi"/>
                <w:b w:val="0"/>
                <w:bCs w:val="0"/>
                <w:sz w:val="18"/>
                <w:szCs w:val="18"/>
              </w:rPr>
              <w:t>Field: JTI Returnable Since</w:t>
            </w:r>
          </w:p>
        </w:tc>
        <w:tc>
          <w:tcPr>
            <w:tcW w:w="1170" w:type="dxa"/>
            <w:tcBorders>
              <w:bottom w:val="single" w:sz="4" w:space="0" w:color="8CB1DE" w:themeColor="accent6" w:themeTint="99"/>
            </w:tcBorders>
            <w:vAlign w:val="center"/>
          </w:tcPr>
          <w:p w14:paraId="3223679D" w14:textId="66675E9E"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Date</w:t>
            </w:r>
          </w:p>
        </w:tc>
        <w:tc>
          <w:tcPr>
            <w:tcW w:w="2520" w:type="dxa"/>
            <w:tcBorders>
              <w:bottom w:val="single" w:sz="4" w:space="0" w:color="8CB1DE" w:themeColor="accent6" w:themeTint="99"/>
            </w:tcBorders>
            <w:vAlign w:val="center"/>
          </w:tcPr>
          <w:p w14:paraId="134AD1A6" w14:textId="26A5BF26"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Returnable Since</w:t>
            </w:r>
          </w:p>
        </w:tc>
        <w:tc>
          <w:tcPr>
            <w:tcW w:w="1440" w:type="dxa"/>
            <w:tcBorders>
              <w:bottom w:val="single" w:sz="4" w:space="0" w:color="8CB1DE" w:themeColor="accent6" w:themeTint="99"/>
            </w:tcBorders>
            <w:vAlign w:val="center"/>
          </w:tcPr>
          <w:p w14:paraId="38597817" w14:textId="682F2D8F"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EIR</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vAlign w:val="center"/>
          </w:tcPr>
          <w:p w14:paraId="5B60D954" w14:textId="0C31B81D" w:rsidR="00090A58" w:rsidRPr="00090A58" w:rsidRDefault="00A9565F" w:rsidP="00090A58">
            <w:pPr>
              <w:rPr>
                <w:rFonts w:cstheme="minorHAnsi"/>
                <w:sz w:val="18"/>
                <w:szCs w:val="18"/>
              </w:rPr>
            </w:pPr>
            <w:r>
              <w:rPr>
                <w:rFonts w:cstheme="minorHAnsi"/>
                <w:b w:val="0"/>
                <w:bCs w:val="0"/>
                <w:sz w:val="18"/>
                <w:szCs w:val="18"/>
              </w:rPr>
              <w:t>TBD</w:t>
            </w:r>
          </w:p>
        </w:tc>
      </w:tr>
      <w:tr w:rsidR="00A9565F" w:rsidRPr="00090A58" w14:paraId="0D2B795D" w14:textId="77777777" w:rsidTr="00090A58">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CB1DE" w:themeColor="accent6" w:themeTint="99"/>
            </w:tcBorders>
            <w:vAlign w:val="center"/>
          </w:tcPr>
          <w:p w14:paraId="1729B96B" w14:textId="6BD5485A" w:rsidR="00A9565F" w:rsidRPr="00090A58" w:rsidRDefault="00A9565F" w:rsidP="00A9565F">
            <w:pPr>
              <w:rPr>
                <w:rFonts w:cstheme="minorHAnsi"/>
                <w:sz w:val="18"/>
                <w:szCs w:val="18"/>
              </w:rPr>
            </w:pPr>
            <w:r w:rsidRPr="00090A58">
              <w:rPr>
                <w:rFonts w:cstheme="minorHAnsi"/>
                <w:b w:val="0"/>
                <w:bCs w:val="0"/>
                <w:sz w:val="18"/>
                <w:szCs w:val="18"/>
              </w:rPr>
              <w:t>Field: JTI Returnable Since</w:t>
            </w:r>
          </w:p>
        </w:tc>
        <w:tc>
          <w:tcPr>
            <w:tcW w:w="1170" w:type="dxa"/>
            <w:tcBorders>
              <w:bottom w:val="single" w:sz="4" w:space="0" w:color="8CB1DE" w:themeColor="accent6" w:themeTint="99"/>
            </w:tcBorders>
            <w:vAlign w:val="center"/>
          </w:tcPr>
          <w:p w14:paraId="36BAFF5C" w14:textId="70458DE4" w:rsidR="00A9565F" w:rsidRPr="00090A58" w:rsidRDefault="00A9565F" w:rsidP="00A9565F">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Date</w:t>
            </w:r>
          </w:p>
        </w:tc>
        <w:tc>
          <w:tcPr>
            <w:tcW w:w="2520" w:type="dxa"/>
            <w:tcBorders>
              <w:bottom w:val="single" w:sz="4" w:space="0" w:color="8CB1DE" w:themeColor="accent6" w:themeTint="99"/>
            </w:tcBorders>
            <w:vAlign w:val="center"/>
          </w:tcPr>
          <w:p w14:paraId="3EE33CD2" w14:textId="376164EE" w:rsidR="00A9565F" w:rsidRPr="00090A58" w:rsidRDefault="00A9565F" w:rsidP="00A9565F">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Returnable Since</w:t>
            </w:r>
          </w:p>
        </w:tc>
        <w:tc>
          <w:tcPr>
            <w:tcW w:w="1440" w:type="dxa"/>
            <w:tcBorders>
              <w:bottom w:val="single" w:sz="4" w:space="0" w:color="8CB1DE" w:themeColor="accent6" w:themeTint="99"/>
            </w:tcBorders>
            <w:vAlign w:val="center"/>
          </w:tcPr>
          <w:p w14:paraId="2EA11A4F" w14:textId="23ED993D" w:rsidR="00A9565F" w:rsidRDefault="004676C2" w:rsidP="00A9565F">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KZA</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vAlign w:val="center"/>
          </w:tcPr>
          <w:p w14:paraId="757B1041" w14:textId="6A70D579" w:rsidR="00A9565F" w:rsidRPr="00090A58" w:rsidRDefault="00A9565F" w:rsidP="00A9565F">
            <w:pPr>
              <w:rPr>
                <w:rFonts w:cstheme="minorHAnsi"/>
                <w:sz w:val="18"/>
                <w:szCs w:val="18"/>
              </w:rPr>
            </w:pPr>
            <w:r>
              <w:rPr>
                <w:rFonts w:cstheme="minorHAnsi"/>
                <w:b w:val="0"/>
                <w:bCs w:val="0"/>
                <w:sz w:val="18"/>
                <w:szCs w:val="18"/>
              </w:rPr>
              <w:t>TBD</w:t>
            </w:r>
          </w:p>
        </w:tc>
      </w:tr>
      <w:tr w:rsidR="00090A58" w:rsidRPr="00090A58" w14:paraId="589DC093" w14:textId="77777777" w:rsidTr="00090A58">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8CB1DE" w:themeColor="accent6" w:themeTint="99"/>
              <w:bottom w:val="single" w:sz="4" w:space="0" w:color="8CB1DE" w:themeColor="accent6" w:themeTint="99"/>
            </w:tcBorders>
            <w:vAlign w:val="center"/>
          </w:tcPr>
          <w:p w14:paraId="2B479CB8" w14:textId="194A6801" w:rsidR="00090A58" w:rsidRPr="00090A58" w:rsidRDefault="00090A58" w:rsidP="00090A58">
            <w:pPr>
              <w:rPr>
                <w:rFonts w:cstheme="minorHAnsi"/>
                <w:b w:val="0"/>
                <w:bCs w:val="0"/>
                <w:sz w:val="18"/>
                <w:szCs w:val="18"/>
              </w:rPr>
            </w:pPr>
            <w:r w:rsidRPr="00090A58">
              <w:rPr>
                <w:rFonts w:cstheme="minorHAnsi"/>
                <w:b w:val="0"/>
                <w:bCs w:val="0"/>
                <w:sz w:val="18"/>
                <w:szCs w:val="18"/>
              </w:rPr>
              <w:t>Field: JTI Returnable Until</w:t>
            </w:r>
          </w:p>
        </w:tc>
        <w:tc>
          <w:tcPr>
            <w:tcW w:w="1170" w:type="dxa"/>
            <w:tcBorders>
              <w:top w:val="single" w:sz="4" w:space="0" w:color="8CB1DE" w:themeColor="accent6" w:themeTint="99"/>
              <w:bottom w:val="single" w:sz="4" w:space="0" w:color="8CB1DE" w:themeColor="accent6" w:themeTint="99"/>
            </w:tcBorders>
            <w:vAlign w:val="center"/>
          </w:tcPr>
          <w:p w14:paraId="7553F829" w14:textId="4BE84540"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Date</w:t>
            </w:r>
          </w:p>
        </w:tc>
        <w:tc>
          <w:tcPr>
            <w:tcW w:w="2520" w:type="dxa"/>
            <w:tcBorders>
              <w:top w:val="single" w:sz="4" w:space="0" w:color="8CB1DE" w:themeColor="accent6" w:themeTint="99"/>
              <w:bottom w:val="single" w:sz="4" w:space="0" w:color="8CB1DE" w:themeColor="accent6" w:themeTint="99"/>
            </w:tcBorders>
            <w:vAlign w:val="center"/>
          </w:tcPr>
          <w:p w14:paraId="31643B60" w14:textId="0CCE3601"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Returnable Until</w:t>
            </w:r>
          </w:p>
        </w:tc>
        <w:tc>
          <w:tcPr>
            <w:tcW w:w="1440" w:type="dxa"/>
            <w:tcBorders>
              <w:top w:val="single" w:sz="4" w:space="0" w:color="8CB1DE" w:themeColor="accent6" w:themeTint="99"/>
              <w:bottom w:val="single" w:sz="4" w:space="0" w:color="8CB1DE" w:themeColor="accent6" w:themeTint="99"/>
            </w:tcBorders>
            <w:vAlign w:val="center"/>
          </w:tcPr>
          <w:p w14:paraId="6D469CBA" w14:textId="4693B039"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ENU</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vAlign w:val="center"/>
          </w:tcPr>
          <w:p w14:paraId="48F77704" w14:textId="05BA71DB" w:rsidR="00090A58" w:rsidRPr="00090A58" w:rsidRDefault="00A9565F" w:rsidP="00090A58">
            <w:pPr>
              <w:rPr>
                <w:rFonts w:cstheme="minorHAnsi"/>
                <w:b w:val="0"/>
                <w:bCs w:val="0"/>
                <w:sz w:val="18"/>
                <w:szCs w:val="18"/>
              </w:rPr>
            </w:pPr>
            <w:r>
              <w:rPr>
                <w:rFonts w:cstheme="minorHAnsi"/>
                <w:b w:val="0"/>
                <w:bCs w:val="0"/>
                <w:sz w:val="18"/>
                <w:szCs w:val="18"/>
              </w:rPr>
              <w:t>TBD</w:t>
            </w:r>
          </w:p>
        </w:tc>
      </w:tr>
      <w:tr w:rsidR="00090A58" w:rsidRPr="00090A58" w14:paraId="707D687F" w14:textId="77777777" w:rsidTr="00090A58">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8CB1DE" w:themeColor="accent6" w:themeTint="99"/>
              <w:bottom w:val="single" w:sz="4" w:space="0" w:color="8CB1DE" w:themeColor="accent6" w:themeTint="99"/>
            </w:tcBorders>
            <w:vAlign w:val="center"/>
          </w:tcPr>
          <w:p w14:paraId="566D61A8" w14:textId="7C7D0AAB" w:rsidR="00090A58" w:rsidRPr="00090A58" w:rsidRDefault="00090A58" w:rsidP="00090A58">
            <w:pPr>
              <w:rPr>
                <w:rFonts w:cstheme="minorHAnsi"/>
                <w:sz w:val="18"/>
                <w:szCs w:val="18"/>
              </w:rPr>
            </w:pPr>
            <w:r w:rsidRPr="00090A58">
              <w:rPr>
                <w:rFonts w:cstheme="minorHAnsi"/>
                <w:b w:val="0"/>
                <w:bCs w:val="0"/>
                <w:sz w:val="18"/>
                <w:szCs w:val="18"/>
              </w:rPr>
              <w:t>Field: JTI Returnable Until</w:t>
            </w:r>
          </w:p>
        </w:tc>
        <w:tc>
          <w:tcPr>
            <w:tcW w:w="1170" w:type="dxa"/>
            <w:tcBorders>
              <w:top w:val="single" w:sz="4" w:space="0" w:color="8CB1DE" w:themeColor="accent6" w:themeTint="99"/>
              <w:bottom w:val="single" w:sz="4" w:space="0" w:color="8CB1DE" w:themeColor="accent6" w:themeTint="99"/>
            </w:tcBorders>
            <w:vAlign w:val="center"/>
          </w:tcPr>
          <w:p w14:paraId="3D484F30" w14:textId="640F2DDE"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Date</w:t>
            </w:r>
          </w:p>
        </w:tc>
        <w:tc>
          <w:tcPr>
            <w:tcW w:w="2520" w:type="dxa"/>
            <w:tcBorders>
              <w:top w:val="single" w:sz="4" w:space="0" w:color="8CB1DE" w:themeColor="accent6" w:themeTint="99"/>
              <w:bottom w:val="single" w:sz="4" w:space="0" w:color="8CB1DE" w:themeColor="accent6" w:themeTint="99"/>
            </w:tcBorders>
            <w:vAlign w:val="center"/>
          </w:tcPr>
          <w:p w14:paraId="1A12AB9F" w14:textId="355F7F48" w:rsidR="00090A58" w:rsidRPr="00090A58"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90A58">
              <w:rPr>
                <w:rFonts w:cstheme="minorHAnsi"/>
                <w:sz w:val="18"/>
                <w:szCs w:val="18"/>
              </w:rPr>
              <w:t>Returnable Until</w:t>
            </w:r>
          </w:p>
        </w:tc>
        <w:tc>
          <w:tcPr>
            <w:tcW w:w="1440" w:type="dxa"/>
            <w:tcBorders>
              <w:top w:val="single" w:sz="4" w:space="0" w:color="8CB1DE" w:themeColor="accent6" w:themeTint="99"/>
              <w:bottom w:val="single" w:sz="4" w:space="0" w:color="8CB1DE" w:themeColor="accent6" w:themeTint="99"/>
            </w:tcBorders>
            <w:vAlign w:val="center"/>
          </w:tcPr>
          <w:p w14:paraId="594EBBAA" w14:textId="46C7595E" w:rsidR="00090A58" w:rsidRPr="00A9565F" w:rsidRDefault="00090A58" w:rsidP="00090A5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9565F">
              <w:rPr>
                <w:rFonts w:cstheme="minorHAnsi"/>
                <w:sz w:val="18"/>
                <w:szCs w:val="18"/>
              </w:rPr>
              <w:t>EIR</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vAlign w:val="center"/>
          </w:tcPr>
          <w:p w14:paraId="3C825ED8" w14:textId="5CAE8B70" w:rsidR="00090A58" w:rsidRPr="00090A58" w:rsidRDefault="00A9565F" w:rsidP="00090A58">
            <w:pPr>
              <w:rPr>
                <w:rFonts w:cstheme="minorHAnsi"/>
                <w:sz w:val="18"/>
                <w:szCs w:val="18"/>
              </w:rPr>
            </w:pPr>
            <w:r>
              <w:rPr>
                <w:rFonts w:cstheme="minorHAnsi"/>
                <w:b w:val="0"/>
                <w:bCs w:val="0"/>
                <w:sz w:val="18"/>
                <w:szCs w:val="18"/>
              </w:rPr>
              <w:t>TBD</w:t>
            </w:r>
          </w:p>
        </w:tc>
      </w:tr>
      <w:tr w:rsidR="00A9565F" w:rsidRPr="00090A58" w14:paraId="10E07FF5" w14:textId="77777777" w:rsidTr="00090A58">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8CB1DE" w:themeColor="accent6" w:themeTint="99"/>
            </w:tcBorders>
            <w:vAlign w:val="center"/>
          </w:tcPr>
          <w:p w14:paraId="618E4D4D" w14:textId="7D356F44" w:rsidR="00A9565F" w:rsidRPr="00090A58" w:rsidRDefault="00A9565F" w:rsidP="00A9565F">
            <w:pPr>
              <w:rPr>
                <w:rFonts w:cstheme="minorHAnsi"/>
                <w:sz w:val="18"/>
                <w:szCs w:val="18"/>
              </w:rPr>
            </w:pPr>
            <w:r w:rsidRPr="00090A58">
              <w:rPr>
                <w:rFonts w:cstheme="minorHAnsi"/>
                <w:b w:val="0"/>
                <w:bCs w:val="0"/>
                <w:sz w:val="18"/>
                <w:szCs w:val="18"/>
              </w:rPr>
              <w:t>Field: JTI Returnable Until</w:t>
            </w:r>
          </w:p>
        </w:tc>
        <w:tc>
          <w:tcPr>
            <w:tcW w:w="1170" w:type="dxa"/>
            <w:tcBorders>
              <w:top w:val="single" w:sz="4" w:space="0" w:color="8CB1DE" w:themeColor="accent6" w:themeTint="99"/>
            </w:tcBorders>
            <w:vAlign w:val="center"/>
          </w:tcPr>
          <w:p w14:paraId="2B3866DB" w14:textId="05FA81D0" w:rsidR="00A9565F" w:rsidRPr="00090A58" w:rsidRDefault="00A9565F" w:rsidP="00A9565F">
            <w:pPr>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090A58">
              <w:rPr>
                <w:rFonts w:cstheme="minorHAnsi"/>
                <w:b w:val="0"/>
                <w:bCs w:val="0"/>
                <w:sz w:val="18"/>
                <w:szCs w:val="18"/>
              </w:rPr>
              <w:t>Date</w:t>
            </w:r>
          </w:p>
        </w:tc>
        <w:tc>
          <w:tcPr>
            <w:tcW w:w="2520" w:type="dxa"/>
            <w:tcBorders>
              <w:top w:val="single" w:sz="4" w:space="0" w:color="8CB1DE" w:themeColor="accent6" w:themeTint="99"/>
            </w:tcBorders>
            <w:vAlign w:val="center"/>
          </w:tcPr>
          <w:p w14:paraId="2DCE97E8" w14:textId="7652B0A5" w:rsidR="00A9565F" w:rsidRPr="00090A58" w:rsidRDefault="00A9565F" w:rsidP="00A9565F">
            <w:pPr>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090A58">
              <w:rPr>
                <w:rFonts w:cstheme="minorHAnsi"/>
                <w:b w:val="0"/>
                <w:bCs w:val="0"/>
                <w:sz w:val="18"/>
                <w:szCs w:val="18"/>
              </w:rPr>
              <w:t>Returnable Until</w:t>
            </w:r>
          </w:p>
        </w:tc>
        <w:tc>
          <w:tcPr>
            <w:tcW w:w="1440" w:type="dxa"/>
            <w:tcBorders>
              <w:top w:val="single" w:sz="4" w:space="0" w:color="8CB1DE" w:themeColor="accent6" w:themeTint="99"/>
            </w:tcBorders>
            <w:vAlign w:val="center"/>
          </w:tcPr>
          <w:p w14:paraId="69A66988" w14:textId="46360847" w:rsidR="00A9565F" w:rsidRPr="00090A58" w:rsidRDefault="004676C2" w:rsidP="00A9565F">
            <w:pPr>
              <w:cnfStyle w:val="010000000000" w:firstRow="0" w:lastRow="1" w:firstColumn="0" w:lastColumn="0" w:oddVBand="0" w:evenVBand="0" w:oddHBand="0" w:evenHBand="0" w:firstRowFirstColumn="0" w:firstRowLastColumn="0" w:lastRowFirstColumn="0" w:lastRowLastColumn="0"/>
              <w:rPr>
                <w:rFonts w:cstheme="minorHAnsi"/>
                <w:b w:val="0"/>
                <w:bCs w:val="0"/>
                <w:sz w:val="18"/>
                <w:szCs w:val="18"/>
              </w:rPr>
            </w:pPr>
            <w:r>
              <w:rPr>
                <w:rFonts w:cstheme="minorHAnsi"/>
                <w:b w:val="0"/>
                <w:bCs w:val="0"/>
                <w:sz w:val="18"/>
                <w:szCs w:val="18"/>
              </w:rPr>
              <w:t>KZA</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tcBorders>
            <w:vAlign w:val="center"/>
          </w:tcPr>
          <w:p w14:paraId="302B86D6" w14:textId="2F284053" w:rsidR="00A9565F" w:rsidRPr="00090A58" w:rsidRDefault="00A9565F" w:rsidP="00A9565F">
            <w:pPr>
              <w:rPr>
                <w:rFonts w:cstheme="minorHAnsi"/>
                <w:sz w:val="18"/>
                <w:szCs w:val="18"/>
              </w:rPr>
            </w:pPr>
            <w:r>
              <w:rPr>
                <w:rFonts w:cstheme="minorHAnsi"/>
                <w:b w:val="0"/>
                <w:bCs w:val="0"/>
                <w:sz w:val="18"/>
                <w:szCs w:val="18"/>
              </w:rPr>
              <w:t>TBD</w:t>
            </w:r>
          </w:p>
        </w:tc>
      </w:tr>
    </w:tbl>
    <w:p w14:paraId="28F71626" w14:textId="2A198B38" w:rsidR="00B00E4F" w:rsidRDefault="00B00E4F" w:rsidP="00D31061"/>
    <w:p w14:paraId="30FEADE6" w14:textId="77777777" w:rsidR="00B00E4F" w:rsidRPr="00D31061" w:rsidRDefault="00B00E4F" w:rsidP="00D31061"/>
    <w:p w14:paraId="6A1EFE15" w14:textId="4F8F7B3C" w:rsidR="00D31061" w:rsidRDefault="0018220B" w:rsidP="005C4FB8">
      <w:pPr>
        <w:pStyle w:val="Heading2"/>
        <w:ind w:left="900" w:hanging="540"/>
      </w:pPr>
      <w:bookmarkStart w:id="90" w:name="_Toc75807734"/>
      <w:r>
        <w:t>Changes in the ETL</w:t>
      </w:r>
      <w:bookmarkEnd w:id="90"/>
    </w:p>
    <w:p w14:paraId="0D1384BC" w14:textId="77777777" w:rsidR="00376438" w:rsidRDefault="007B70A8" w:rsidP="00376438">
      <w:pPr>
        <w:pStyle w:val="ListParagraph"/>
        <w:numPr>
          <w:ilvl w:val="0"/>
          <w:numId w:val="6"/>
        </w:numPr>
        <w:spacing w:after="0" w:line="240" w:lineRule="auto"/>
        <w:rPr>
          <w:i/>
          <w:iCs/>
          <w:color w:val="A6A6A6" w:themeColor="background1" w:themeShade="A6"/>
          <w:sz w:val="20"/>
          <w:szCs w:val="20"/>
        </w:rPr>
      </w:pPr>
      <w:r w:rsidRPr="00D46517">
        <w:rPr>
          <w:i/>
          <w:iCs/>
          <w:color w:val="A6A6A6" w:themeColor="background1" w:themeShade="A6"/>
          <w:sz w:val="20"/>
          <w:szCs w:val="20"/>
        </w:rPr>
        <w:t xml:space="preserve">Functionally explain the general ETL requirements, listing in the below table all the fields required to be moved to OLAP, using ENU labels if coming from Sales Application views. </w:t>
      </w:r>
    </w:p>
    <w:p w14:paraId="0275F874" w14:textId="77777777" w:rsidR="00376438" w:rsidRDefault="00A125C1" w:rsidP="00376438">
      <w:pPr>
        <w:pStyle w:val="ListParagraph"/>
        <w:numPr>
          <w:ilvl w:val="0"/>
          <w:numId w:val="6"/>
        </w:numPr>
        <w:spacing w:after="0" w:line="240" w:lineRule="auto"/>
        <w:rPr>
          <w:i/>
          <w:iCs/>
          <w:color w:val="A6A6A6" w:themeColor="background1" w:themeShade="A6"/>
          <w:sz w:val="20"/>
          <w:szCs w:val="20"/>
        </w:rPr>
      </w:pPr>
      <w:r w:rsidRPr="00376438">
        <w:rPr>
          <w:i/>
          <w:iCs/>
          <w:color w:val="A6A6A6" w:themeColor="background1" w:themeShade="A6"/>
          <w:sz w:val="20"/>
          <w:szCs w:val="20"/>
        </w:rPr>
        <w:t xml:space="preserve">If not present already in the TME Sales section, application print screens are required. </w:t>
      </w:r>
    </w:p>
    <w:p w14:paraId="2CD05414" w14:textId="1617669D" w:rsidR="00376438" w:rsidRDefault="00A125C1" w:rsidP="00376438">
      <w:pPr>
        <w:pStyle w:val="ListParagraph"/>
        <w:numPr>
          <w:ilvl w:val="0"/>
          <w:numId w:val="6"/>
        </w:numPr>
        <w:spacing w:after="0" w:line="240" w:lineRule="auto"/>
        <w:rPr>
          <w:i/>
          <w:iCs/>
          <w:color w:val="A6A6A6" w:themeColor="background1" w:themeShade="A6"/>
          <w:sz w:val="20"/>
          <w:szCs w:val="20"/>
        </w:rPr>
      </w:pPr>
      <w:r w:rsidRPr="00376438">
        <w:rPr>
          <w:i/>
          <w:iCs/>
          <w:color w:val="A6A6A6" w:themeColor="background1" w:themeShade="A6"/>
          <w:sz w:val="20"/>
          <w:szCs w:val="20"/>
        </w:rPr>
        <w:t>Hidden fields technically needed by the ETL (</w:t>
      </w:r>
      <w:r w:rsidR="00DE3A3F" w:rsidRPr="00376438">
        <w:rPr>
          <w:i/>
          <w:iCs/>
          <w:color w:val="A6A6A6" w:themeColor="background1" w:themeShade="A6"/>
          <w:sz w:val="20"/>
          <w:szCs w:val="20"/>
        </w:rPr>
        <w:t>e.g.,</w:t>
      </w:r>
      <w:r w:rsidRPr="00376438">
        <w:rPr>
          <w:i/>
          <w:iCs/>
          <w:color w:val="A6A6A6" w:themeColor="background1" w:themeShade="A6"/>
          <w:sz w:val="20"/>
          <w:szCs w:val="20"/>
        </w:rPr>
        <w:t xml:space="preserve"> Ids, Foreign Keys) do not have to be listed down</w:t>
      </w:r>
    </w:p>
    <w:p w14:paraId="249D6EA9" w14:textId="397A886B" w:rsidR="00A125C1" w:rsidRPr="00376438" w:rsidRDefault="00A125C1" w:rsidP="00376438">
      <w:pPr>
        <w:pStyle w:val="ListParagraph"/>
        <w:numPr>
          <w:ilvl w:val="0"/>
          <w:numId w:val="6"/>
        </w:numPr>
        <w:spacing w:after="0" w:line="240" w:lineRule="auto"/>
        <w:rPr>
          <w:i/>
          <w:iCs/>
          <w:color w:val="A6A6A6" w:themeColor="background1" w:themeShade="A6"/>
          <w:sz w:val="20"/>
          <w:szCs w:val="20"/>
        </w:rPr>
      </w:pPr>
      <w:r w:rsidRPr="00376438">
        <w:rPr>
          <w:i/>
          <w:iCs/>
          <w:color w:val="A6A6A6" w:themeColor="background1" w:themeShade="A6"/>
          <w:sz w:val="20"/>
          <w:szCs w:val="20"/>
        </w:rPr>
        <w:t>It is however crucial that all fields functionally required are listed and that help is offered for Technical Teams to derive the correct implementation in terms of transformation/logic.</w:t>
      </w:r>
    </w:p>
    <w:p w14:paraId="46AB0EA1" w14:textId="528F8375" w:rsidR="00A125C1" w:rsidRPr="00D46517" w:rsidRDefault="00A125C1" w:rsidP="00A33357">
      <w:pPr>
        <w:pStyle w:val="ListParagraph"/>
        <w:numPr>
          <w:ilvl w:val="1"/>
          <w:numId w:val="6"/>
        </w:numPr>
        <w:tabs>
          <w:tab w:val="left" w:pos="1080"/>
        </w:tabs>
        <w:spacing w:after="0" w:line="240" w:lineRule="auto"/>
        <w:ind w:left="1080" w:hanging="360"/>
        <w:rPr>
          <w:i/>
          <w:iCs/>
          <w:color w:val="A6A6A6" w:themeColor="background1" w:themeShade="A6"/>
          <w:sz w:val="20"/>
          <w:szCs w:val="20"/>
        </w:rPr>
      </w:pPr>
      <w:r w:rsidRPr="00D46517">
        <w:rPr>
          <w:i/>
          <w:iCs/>
          <w:color w:val="A6A6A6" w:themeColor="background1" w:themeShade="A6"/>
          <w:sz w:val="20"/>
          <w:szCs w:val="20"/>
        </w:rPr>
        <w:lastRenderedPageBreak/>
        <w:t xml:space="preserve">Please clarify needed transformations (IF NULL SET to 0) or calculations (complex logic) </w:t>
      </w:r>
    </w:p>
    <w:p w14:paraId="2B5D0A09" w14:textId="42F309F0" w:rsidR="00A125C1" w:rsidRPr="00D46517" w:rsidRDefault="00A125C1" w:rsidP="00A33357">
      <w:pPr>
        <w:pStyle w:val="ListParagraph"/>
        <w:numPr>
          <w:ilvl w:val="1"/>
          <w:numId w:val="6"/>
        </w:numPr>
        <w:tabs>
          <w:tab w:val="left" w:pos="1080"/>
        </w:tabs>
        <w:spacing w:after="0" w:line="240" w:lineRule="auto"/>
        <w:ind w:left="1080" w:hanging="360"/>
        <w:rPr>
          <w:i/>
          <w:iCs/>
          <w:color w:val="A6A6A6" w:themeColor="background1" w:themeShade="A6"/>
          <w:sz w:val="20"/>
          <w:szCs w:val="20"/>
        </w:rPr>
      </w:pPr>
      <w:r w:rsidRPr="00D46517">
        <w:rPr>
          <w:i/>
          <w:iCs/>
          <w:color w:val="A6A6A6" w:themeColor="background1" w:themeShade="A6"/>
          <w:sz w:val="20"/>
          <w:szCs w:val="20"/>
        </w:rPr>
        <w:t>Any filtering required at extraction or inserting time</w:t>
      </w:r>
      <w:r w:rsidR="00A33357">
        <w:rPr>
          <w:i/>
          <w:iCs/>
          <w:color w:val="A6A6A6" w:themeColor="background1" w:themeShade="A6"/>
          <w:sz w:val="20"/>
          <w:szCs w:val="20"/>
        </w:rPr>
        <w:t>.</w:t>
      </w:r>
      <w:r w:rsidRPr="00D46517">
        <w:rPr>
          <w:i/>
          <w:iCs/>
          <w:color w:val="A6A6A6" w:themeColor="background1" w:themeShade="A6"/>
          <w:sz w:val="20"/>
          <w:szCs w:val="20"/>
        </w:rPr>
        <w:t xml:space="preserve"> </w:t>
      </w:r>
    </w:p>
    <w:p w14:paraId="79EB444F" w14:textId="7F8200EF" w:rsidR="00A125C1" w:rsidRDefault="00A125C1" w:rsidP="00D46517">
      <w:pPr>
        <w:pStyle w:val="ListParagraph"/>
        <w:numPr>
          <w:ilvl w:val="0"/>
          <w:numId w:val="6"/>
        </w:numPr>
        <w:spacing w:after="0" w:line="240" w:lineRule="auto"/>
        <w:rPr>
          <w:i/>
          <w:iCs/>
          <w:color w:val="A6A6A6" w:themeColor="background1" w:themeShade="A6"/>
          <w:sz w:val="20"/>
          <w:szCs w:val="20"/>
        </w:rPr>
      </w:pPr>
      <w:r w:rsidRPr="00D46517">
        <w:rPr>
          <w:i/>
          <w:iCs/>
          <w:color w:val="A6A6A6" w:themeColor="background1" w:themeShade="A6"/>
          <w:sz w:val="20"/>
          <w:szCs w:val="20"/>
        </w:rPr>
        <w:t>Kindly combine the info in the below table with written requirements to clarify the requirements.</w:t>
      </w:r>
    </w:p>
    <w:p w14:paraId="396AC6D6" w14:textId="77777777" w:rsidR="00414573" w:rsidRPr="00D46517" w:rsidRDefault="00414573" w:rsidP="00414573">
      <w:pPr>
        <w:pStyle w:val="ListParagraph"/>
        <w:spacing w:after="0" w:line="240" w:lineRule="auto"/>
        <w:rPr>
          <w:i/>
          <w:iCs/>
          <w:color w:val="A6A6A6" w:themeColor="background1" w:themeShade="A6"/>
          <w:sz w:val="20"/>
          <w:szCs w:val="20"/>
        </w:rPr>
      </w:pPr>
    </w:p>
    <w:p w14:paraId="3A1D81A4" w14:textId="75859D65" w:rsidR="00B821ED" w:rsidRPr="007A4B84" w:rsidRDefault="00F42C0D" w:rsidP="00B821ED">
      <w:pPr>
        <w:spacing w:after="0" w:line="240" w:lineRule="auto"/>
        <w:rPr>
          <w:sz w:val="20"/>
          <w:szCs w:val="20"/>
        </w:rPr>
      </w:pPr>
      <w:r>
        <w:rPr>
          <w:sz w:val="20"/>
          <w:szCs w:val="20"/>
        </w:rPr>
        <w:t>Next</w:t>
      </w:r>
      <w:r w:rsidR="00B821ED" w:rsidRPr="007A4B84">
        <w:rPr>
          <w:sz w:val="20"/>
          <w:szCs w:val="20"/>
        </w:rPr>
        <w:t xml:space="preserve"> attributes must be included on the ETL</w:t>
      </w:r>
      <w:r w:rsidR="008B4AFD">
        <w:rPr>
          <w:sz w:val="20"/>
          <w:szCs w:val="20"/>
        </w:rPr>
        <w:t xml:space="preserve"> to PBI</w:t>
      </w:r>
      <w:r w:rsidR="00B821ED" w:rsidRPr="007A4B84">
        <w:rPr>
          <w:sz w:val="20"/>
          <w:szCs w:val="20"/>
        </w:rPr>
        <w:t>.</w:t>
      </w:r>
    </w:p>
    <w:p w14:paraId="19033870" w14:textId="77777777" w:rsidR="00B821ED" w:rsidRPr="00D46517" w:rsidRDefault="00B821ED" w:rsidP="00B821ED">
      <w:pPr>
        <w:pStyle w:val="ListParagraph"/>
        <w:spacing w:after="0" w:line="240" w:lineRule="auto"/>
        <w:rPr>
          <w:i/>
          <w:iCs/>
          <w:color w:val="A6A6A6" w:themeColor="background1" w:themeShade="A6"/>
          <w:sz w:val="20"/>
          <w:szCs w:val="20"/>
        </w:rPr>
      </w:pPr>
    </w:p>
    <w:tbl>
      <w:tblPr>
        <w:tblStyle w:val="GridTable1Light-Accent6"/>
        <w:tblW w:w="9540" w:type="dxa"/>
        <w:jc w:val="center"/>
        <w:tblLook w:val="04A0" w:firstRow="1" w:lastRow="0" w:firstColumn="1" w:lastColumn="0" w:noHBand="0" w:noVBand="1"/>
      </w:tblPr>
      <w:tblGrid>
        <w:gridCol w:w="437"/>
        <w:gridCol w:w="975"/>
        <w:gridCol w:w="2740"/>
        <w:gridCol w:w="1710"/>
        <w:gridCol w:w="990"/>
        <w:gridCol w:w="2688"/>
      </w:tblGrid>
      <w:tr w:rsidR="00B821ED" w:rsidRPr="006F0712" w14:paraId="4FE9B484" w14:textId="77777777" w:rsidTr="00AC0D0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7" w:type="dxa"/>
            <w:vAlign w:val="center"/>
            <w:hideMark/>
          </w:tcPr>
          <w:p w14:paraId="2B98DB95" w14:textId="77777777" w:rsidR="00B821ED" w:rsidRPr="006F0712" w:rsidRDefault="00B821ED" w:rsidP="001F2FD5">
            <w:pPr>
              <w:jc w:val="center"/>
              <w:rPr>
                <w:rFonts w:ascii="Arial" w:eastAsia="Times New Roman" w:hAnsi="Arial" w:cs="Arial"/>
                <w:color w:val="000000"/>
                <w:sz w:val="20"/>
                <w:szCs w:val="20"/>
                <w:lang w:val="en-US"/>
              </w:rPr>
            </w:pPr>
            <w:r w:rsidRPr="006F0712">
              <w:rPr>
                <w:rFonts w:ascii="Arial" w:eastAsia="Times New Roman" w:hAnsi="Arial" w:cs="Arial"/>
                <w:color w:val="000000"/>
                <w:sz w:val="20"/>
                <w:szCs w:val="20"/>
                <w:lang w:val="en-US"/>
              </w:rPr>
              <w:t> </w:t>
            </w:r>
          </w:p>
        </w:tc>
        <w:tc>
          <w:tcPr>
            <w:tcW w:w="3715" w:type="dxa"/>
            <w:gridSpan w:val="2"/>
            <w:vAlign w:val="center"/>
            <w:hideMark/>
          </w:tcPr>
          <w:p w14:paraId="222CB421" w14:textId="77777777" w:rsidR="00B821ED" w:rsidRPr="006F0712" w:rsidRDefault="00B821ED" w:rsidP="001F2F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1710" w:type="dxa"/>
            <w:vAlign w:val="center"/>
            <w:hideMark/>
          </w:tcPr>
          <w:p w14:paraId="28071707" w14:textId="77777777" w:rsidR="00B821ED" w:rsidRPr="006F0712" w:rsidRDefault="00B821ED" w:rsidP="001F2F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678" w:type="dxa"/>
            <w:gridSpan w:val="2"/>
            <w:vAlign w:val="center"/>
            <w:hideMark/>
          </w:tcPr>
          <w:p w14:paraId="330B347F" w14:textId="77777777" w:rsidR="00B821ED" w:rsidRPr="006F0712" w:rsidRDefault="00B821ED" w:rsidP="001F2F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Pr>
                <w:rFonts w:ascii="Arial" w:eastAsia="Times New Roman" w:hAnsi="Arial" w:cs="Arial"/>
                <w:color w:val="000000"/>
                <w:sz w:val="20"/>
                <w:szCs w:val="20"/>
                <w:lang w:val="en-US"/>
              </w:rPr>
              <w:t>BI</w:t>
            </w:r>
            <w:r w:rsidRPr="006F0712">
              <w:rPr>
                <w:rFonts w:ascii="Arial" w:eastAsia="Times New Roman" w:hAnsi="Arial" w:cs="Arial"/>
                <w:color w:val="000000"/>
                <w:sz w:val="20"/>
                <w:szCs w:val="20"/>
                <w:lang w:val="en-US"/>
              </w:rPr>
              <w:t xml:space="preserve"> Target</w:t>
            </w:r>
          </w:p>
        </w:tc>
      </w:tr>
      <w:tr w:rsidR="00B821ED" w:rsidRPr="006F0712" w14:paraId="1E7E019D" w14:textId="77777777" w:rsidTr="00AC0D05">
        <w:trPr>
          <w:trHeight w:val="300"/>
          <w:jc w:val="center"/>
        </w:trPr>
        <w:tc>
          <w:tcPr>
            <w:cnfStyle w:val="001000000000" w:firstRow="0" w:lastRow="0" w:firstColumn="1" w:lastColumn="0" w:oddVBand="0" w:evenVBand="0" w:oddHBand="0" w:evenHBand="0" w:firstRowFirstColumn="0" w:firstRowLastColumn="0" w:lastRowFirstColumn="0" w:lastRowLastColumn="0"/>
            <w:tcW w:w="437" w:type="dxa"/>
            <w:shd w:val="clear" w:color="auto" w:fill="2B5D9A" w:themeFill="accent6" w:themeFillShade="BF"/>
            <w:vAlign w:val="center"/>
            <w:hideMark/>
          </w:tcPr>
          <w:p w14:paraId="53BF17A0" w14:textId="77777777" w:rsidR="00B821ED" w:rsidRPr="006F0712" w:rsidRDefault="00B821ED" w:rsidP="001F2FD5">
            <w:pPr>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975" w:type="dxa"/>
            <w:shd w:val="clear" w:color="auto" w:fill="2B5D9A" w:themeFill="accent6" w:themeFillShade="BF"/>
            <w:vAlign w:val="center"/>
            <w:hideMark/>
          </w:tcPr>
          <w:p w14:paraId="64FA2FA3" w14:textId="77777777" w:rsidR="00B821ED" w:rsidRPr="006F0712" w:rsidRDefault="00B821E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2740" w:type="dxa"/>
            <w:shd w:val="clear" w:color="auto" w:fill="2B5D9A" w:themeFill="accent6" w:themeFillShade="BF"/>
            <w:vAlign w:val="center"/>
            <w:hideMark/>
          </w:tcPr>
          <w:p w14:paraId="6D026A3C" w14:textId="77777777" w:rsidR="00B821ED" w:rsidRPr="006F0712" w:rsidRDefault="00B821E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1710" w:type="dxa"/>
            <w:shd w:val="clear" w:color="auto" w:fill="2B5D9A" w:themeFill="accent6" w:themeFillShade="BF"/>
            <w:vAlign w:val="center"/>
            <w:hideMark/>
          </w:tcPr>
          <w:p w14:paraId="10B280D4" w14:textId="77777777" w:rsidR="00B821ED" w:rsidRPr="006F0712" w:rsidRDefault="00B821E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990" w:type="dxa"/>
            <w:shd w:val="clear" w:color="auto" w:fill="2B5D9A" w:themeFill="accent6" w:themeFillShade="BF"/>
            <w:vAlign w:val="center"/>
            <w:hideMark/>
          </w:tcPr>
          <w:p w14:paraId="2B04F067" w14:textId="77777777" w:rsidR="00B821ED" w:rsidRPr="006F0712" w:rsidRDefault="00B821E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2688" w:type="dxa"/>
            <w:shd w:val="clear" w:color="auto" w:fill="2B5D9A" w:themeFill="accent6" w:themeFillShade="BF"/>
            <w:vAlign w:val="center"/>
            <w:hideMark/>
          </w:tcPr>
          <w:p w14:paraId="77875969" w14:textId="77777777" w:rsidR="00B821ED" w:rsidRPr="006F0712" w:rsidRDefault="00B821E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B26B38" w:rsidRPr="006F0712" w14:paraId="175B0284"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6310B03C" w14:textId="77777777" w:rsidR="00B26B38" w:rsidRPr="00B26B38" w:rsidRDefault="00B26B38" w:rsidP="00B26B38">
            <w:pPr>
              <w:jc w:val="right"/>
              <w:rPr>
                <w:rFonts w:eastAsia="Times New Roman" w:cstheme="minorHAnsi"/>
                <w:color w:val="000000"/>
                <w:sz w:val="18"/>
                <w:szCs w:val="18"/>
                <w:lang w:val="en-US"/>
              </w:rPr>
            </w:pPr>
            <w:r w:rsidRPr="00B26B38">
              <w:rPr>
                <w:rFonts w:eastAsia="Times New Roman" w:cstheme="minorHAnsi"/>
                <w:color w:val="000000"/>
                <w:sz w:val="18"/>
                <w:szCs w:val="18"/>
                <w:lang w:val="en-US"/>
              </w:rPr>
              <w:t>1</w:t>
            </w:r>
          </w:p>
        </w:tc>
        <w:tc>
          <w:tcPr>
            <w:tcW w:w="975" w:type="dxa"/>
            <w:vAlign w:val="center"/>
          </w:tcPr>
          <w:p w14:paraId="1245E396" w14:textId="78E5B42D"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740" w:type="dxa"/>
            <w:vAlign w:val="center"/>
          </w:tcPr>
          <w:p w14:paraId="1E38B9A7" w14:textId="067C513F"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Alias Name</w:t>
            </w:r>
          </w:p>
        </w:tc>
        <w:tc>
          <w:tcPr>
            <w:tcW w:w="1710" w:type="dxa"/>
            <w:vAlign w:val="center"/>
          </w:tcPr>
          <w:p w14:paraId="0136EC13" w14:textId="77777777"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330B556B" w14:textId="5D2308C5"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688" w:type="dxa"/>
            <w:vAlign w:val="center"/>
          </w:tcPr>
          <w:p w14:paraId="54D8AC68" w14:textId="4153ED15"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sz w:val="18"/>
                <w:szCs w:val="18"/>
              </w:rPr>
              <w:t>Alias Name</w:t>
            </w:r>
          </w:p>
        </w:tc>
      </w:tr>
      <w:tr w:rsidR="00B26B38" w:rsidRPr="006F0712" w14:paraId="2A5ACE89"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197C2CF7" w14:textId="77777777" w:rsidR="00B26B38" w:rsidRPr="00B26B38" w:rsidRDefault="00B26B38" w:rsidP="00B26B38">
            <w:pPr>
              <w:jc w:val="right"/>
              <w:rPr>
                <w:rFonts w:eastAsia="Times New Roman" w:cstheme="minorHAnsi"/>
                <w:color w:val="000000"/>
                <w:sz w:val="18"/>
                <w:szCs w:val="18"/>
                <w:lang w:val="en-US"/>
              </w:rPr>
            </w:pPr>
            <w:r w:rsidRPr="00B26B38">
              <w:rPr>
                <w:rFonts w:eastAsia="Times New Roman" w:cstheme="minorHAnsi"/>
                <w:color w:val="000000"/>
                <w:sz w:val="18"/>
                <w:szCs w:val="18"/>
                <w:lang w:val="en-US"/>
              </w:rPr>
              <w:t>2</w:t>
            </w:r>
          </w:p>
        </w:tc>
        <w:tc>
          <w:tcPr>
            <w:tcW w:w="975" w:type="dxa"/>
            <w:vAlign w:val="center"/>
          </w:tcPr>
          <w:p w14:paraId="4BD5BD3F" w14:textId="2B02EC87"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740" w:type="dxa"/>
            <w:vAlign w:val="center"/>
          </w:tcPr>
          <w:p w14:paraId="61C9F898" w14:textId="6E48E820" w:rsidR="00B26B38" w:rsidRPr="00D72F07"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B26B38">
              <w:rPr>
                <w:rFonts w:cstheme="minorHAnsi"/>
                <w:color w:val="000000"/>
                <w:sz w:val="18"/>
                <w:szCs w:val="18"/>
              </w:rPr>
              <w:t>Return if Defective</w:t>
            </w:r>
          </w:p>
        </w:tc>
        <w:tc>
          <w:tcPr>
            <w:tcW w:w="1710" w:type="dxa"/>
            <w:vAlign w:val="center"/>
          </w:tcPr>
          <w:p w14:paraId="1C52CFD7" w14:textId="77777777"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2FFC1ECF" w14:textId="39408FBD"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688" w:type="dxa"/>
            <w:vAlign w:val="center"/>
          </w:tcPr>
          <w:p w14:paraId="7636AB69" w14:textId="2DDF511E" w:rsidR="00B26B38" w:rsidRPr="00D72F07"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B26B38">
              <w:rPr>
                <w:rFonts w:cstheme="minorHAnsi"/>
                <w:color w:val="000000"/>
                <w:sz w:val="18"/>
                <w:szCs w:val="18"/>
              </w:rPr>
              <w:t>Return</w:t>
            </w:r>
            <w:r w:rsidR="005B490B">
              <w:rPr>
                <w:rFonts w:cstheme="minorHAnsi"/>
                <w:color w:val="000000"/>
                <w:sz w:val="18"/>
                <w:szCs w:val="18"/>
              </w:rPr>
              <w:t>a</w:t>
            </w:r>
            <w:r w:rsidR="002E5FDE">
              <w:rPr>
                <w:rFonts w:cstheme="minorHAnsi"/>
                <w:color w:val="000000"/>
                <w:sz w:val="18"/>
                <w:szCs w:val="18"/>
              </w:rPr>
              <w:t>ble</w:t>
            </w:r>
          </w:p>
        </w:tc>
      </w:tr>
      <w:tr w:rsidR="00B26B38" w:rsidRPr="006F0712" w14:paraId="4DBE9FB1" w14:textId="77777777" w:rsidTr="00D72F07">
        <w:trPr>
          <w:trHeight w:val="324"/>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60C57A83" w14:textId="0F785CE1"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3</w:t>
            </w:r>
          </w:p>
        </w:tc>
        <w:tc>
          <w:tcPr>
            <w:tcW w:w="975" w:type="dxa"/>
            <w:vAlign w:val="center"/>
          </w:tcPr>
          <w:p w14:paraId="12F9DBF8" w14:textId="3074CABD"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16786D8C" w14:textId="75C9342F" w:rsidR="00B26B38" w:rsidRPr="00D72F07"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Product Reference Id</w:t>
            </w:r>
          </w:p>
        </w:tc>
        <w:tc>
          <w:tcPr>
            <w:tcW w:w="1710" w:type="dxa"/>
            <w:vAlign w:val="center"/>
          </w:tcPr>
          <w:p w14:paraId="250F4D08" w14:textId="316B2E39"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570AF616" w14:textId="77D8FB86"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5A8F7D16" w14:textId="097B4CCD" w:rsidR="00B26B38" w:rsidRPr="00B26B38" w:rsidRDefault="002E5FDE"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Barcode</w:t>
            </w:r>
          </w:p>
        </w:tc>
      </w:tr>
      <w:tr w:rsidR="00B26B38" w:rsidRPr="006F0712" w14:paraId="1C96E4CB"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70F4227A" w14:textId="178FD20C"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4</w:t>
            </w:r>
          </w:p>
        </w:tc>
        <w:tc>
          <w:tcPr>
            <w:tcW w:w="975" w:type="dxa"/>
            <w:vAlign w:val="center"/>
          </w:tcPr>
          <w:p w14:paraId="60DB9D6D" w14:textId="0B927A32"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64334938" w14:textId="6F94D7F1"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Width</w:t>
            </w:r>
          </w:p>
        </w:tc>
        <w:tc>
          <w:tcPr>
            <w:tcW w:w="1710" w:type="dxa"/>
            <w:vAlign w:val="center"/>
          </w:tcPr>
          <w:p w14:paraId="1E8CD565" w14:textId="5A363412"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1BE33453" w14:textId="6C78820F"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765B0334" w14:textId="5A0313F6"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Width</w:t>
            </w:r>
          </w:p>
        </w:tc>
      </w:tr>
      <w:tr w:rsidR="00B26B38" w:rsidRPr="006F0712" w14:paraId="016963B2"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275A509F" w14:textId="0379D394"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5</w:t>
            </w:r>
          </w:p>
        </w:tc>
        <w:tc>
          <w:tcPr>
            <w:tcW w:w="975" w:type="dxa"/>
            <w:vAlign w:val="center"/>
          </w:tcPr>
          <w:p w14:paraId="4ED3AD7E" w14:textId="0D669939"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29B38A6D" w14:textId="3C2D3A41"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Message</w:t>
            </w:r>
          </w:p>
        </w:tc>
        <w:tc>
          <w:tcPr>
            <w:tcW w:w="1710" w:type="dxa"/>
            <w:vAlign w:val="center"/>
          </w:tcPr>
          <w:p w14:paraId="67D22E4B" w14:textId="66226C63"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0546E404" w14:textId="51A50461"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0BA62F18" w14:textId="4321B19D"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Message</w:t>
            </w:r>
          </w:p>
        </w:tc>
      </w:tr>
      <w:tr w:rsidR="00B26B38" w:rsidRPr="006F0712" w14:paraId="34343D25"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4660A319" w14:textId="73B69799"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6</w:t>
            </w:r>
          </w:p>
        </w:tc>
        <w:tc>
          <w:tcPr>
            <w:tcW w:w="975" w:type="dxa"/>
            <w:vAlign w:val="center"/>
          </w:tcPr>
          <w:p w14:paraId="045DC296" w14:textId="3410D701"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1BFEB96E" w14:textId="2E209346"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Detail</w:t>
            </w:r>
          </w:p>
        </w:tc>
        <w:tc>
          <w:tcPr>
            <w:tcW w:w="1710" w:type="dxa"/>
            <w:vAlign w:val="center"/>
          </w:tcPr>
          <w:p w14:paraId="161C68A3" w14:textId="42A5E517"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5AE6E71E" w14:textId="715273C0"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673D42B0" w14:textId="7EA7B5D0"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Detail</w:t>
            </w:r>
          </w:p>
        </w:tc>
      </w:tr>
      <w:tr w:rsidR="00B26B38" w:rsidRPr="006F0712" w14:paraId="6A5D38B6"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18D7F34F" w14:textId="3EE2C9AF"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7</w:t>
            </w:r>
          </w:p>
        </w:tc>
        <w:tc>
          <w:tcPr>
            <w:tcW w:w="975" w:type="dxa"/>
            <w:vAlign w:val="center"/>
          </w:tcPr>
          <w:p w14:paraId="2F9DDED0" w14:textId="05151D28"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5679A57B" w14:textId="32BEBF18"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Type</w:t>
            </w:r>
          </w:p>
        </w:tc>
        <w:tc>
          <w:tcPr>
            <w:tcW w:w="1710" w:type="dxa"/>
            <w:vAlign w:val="center"/>
          </w:tcPr>
          <w:p w14:paraId="13CE4A4F" w14:textId="032F8923"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6C057E61" w14:textId="51ACA4E8"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29CE4C98" w14:textId="02F6EE58"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Type</w:t>
            </w:r>
          </w:p>
        </w:tc>
      </w:tr>
      <w:tr w:rsidR="00B26B38" w:rsidRPr="006F0712" w14:paraId="63AE243F"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4EAE8D76" w14:textId="1D601738"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8</w:t>
            </w:r>
          </w:p>
        </w:tc>
        <w:tc>
          <w:tcPr>
            <w:tcW w:w="975" w:type="dxa"/>
            <w:vAlign w:val="center"/>
          </w:tcPr>
          <w:p w14:paraId="1975BDF6" w14:textId="160C2834"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550554E4" w14:textId="5AB5CD50"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Height</w:t>
            </w:r>
          </w:p>
        </w:tc>
        <w:tc>
          <w:tcPr>
            <w:tcW w:w="1710" w:type="dxa"/>
            <w:vAlign w:val="center"/>
          </w:tcPr>
          <w:p w14:paraId="48969674" w14:textId="673F4407"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5416C1FF" w14:textId="0121B908"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081D3605" w14:textId="56224A28"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Height</w:t>
            </w:r>
          </w:p>
        </w:tc>
      </w:tr>
      <w:tr w:rsidR="00B26B38" w:rsidRPr="006F0712" w14:paraId="0BD11DF7"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6DC19C08" w14:textId="0A676E41"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9</w:t>
            </w:r>
          </w:p>
        </w:tc>
        <w:tc>
          <w:tcPr>
            <w:tcW w:w="975" w:type="dxa"/>
            <w:vAlign w:val="center"/>
          </w:tcPr>
          <w:p w14:paraId="378BD691" w14:textId="6B6F0DDB"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0AB355AA" w14:textId="15FAB4D1"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Returnable Since</w:t>
            </w:r>
          </w:p>
        </w:tc>
        <w:tc>
          <w:tcPr>
            <w:tcW w:w="1710" w:type="dxa"/>
            <w:vAlign w:val="center"/>
          </w:tcPr>
          <w:p w14:paraId="1CEA1E32" w14:textId="05C41E62"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5C9529EC" w14:textId="4FCE4B1A"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617620B1" w14:textId="19D79223"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Returnable Since</w:t>
            </w:r>
          </w:p>
        </w:tc>
      </w:tr>
      <w:tr w:rsidR="00B26B38" w:rsidRPr="006F0712" w14:paraId="4916EBD8"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601FFB1F" w14:textId="5EB9826D"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10</w:t>
            </w:r>
          </w:p>
        </w:tc>
        <w:tc>
          <w:tcPr>
            <w:tcW w:w="975" w:type="dxa"/>
            <w:vAlign w:val="center"/>
          </w:tcPr>
          <w:p w14:paraId="45F1C182" w14:textId="1E7388E4"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66996B9F" w14:textId="4DF7673A"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Returnable Until</w:t>
            </w:r>
          </w:p>
        </w:tc>
        <w:tc>
          <w:tcPr>
            <w:tcW w:w="1710" w:type="dxa"/>
            <w:vAlign w:val="center"/>
          </w:tcPr>
          <w:p w14:paraId="26C292F9" w14:textId="3823FDF1"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118D16A1" w14:textId="57D1EACE"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6CA9CC7E" w14:textId="7E0DFB10"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Returnable Until</w:t>
            </w:r>
          </w:p>
        </w:tc>
      </w:tr>
      <w:tr w:rsidR="00B26B38" w:rsidRPr="006F0712" w14:paraId="2E2B643D"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7E79518B" w14:textId="1CE838A3"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11</w:t>
            </w:r>
          </w:p>
        </w:tc>
        <w:tc>
          <w:tcPr>
            <w:tcW w:w="975" w:type="dxa"/>
            <w:vAlign w:val="center"/>
          </w:tcPr>
          <w:p w14:paraId="0F3A4A65" w14:textId="51574FE5"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4A44B2C6" w14:textId="274009D8"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Negative Stock Flag</w:t>
            </w:r>
          </w:p>
        </w:tc>
        <w:tc>
          <w:tcPr>
            <w:tcW w:w="1710" w:type="dxa"/>
            <w:vAlign w:val="center"/>
          </w:tcPr>
          <w:p w14:paraId="488B249B" w14:textId="2B29BC06"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1D081D83" w14:textId="7B1F0E30"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5B60DDD7" w14:textId="68CD575D" w:rsidR="00B26B38" w:rsidRPr="00B26B38" w:rsidRDefault="006C678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C6788">
              <w:rPr>
                <w:rFonts w:cstheme="minorHAnsi"/>
                <w:sz w:val="18"/>
                <w:szCs w:val="18"/>
              </w:rPr>
              <w:t>Negative Transactions Not Allowed</w:t>
            </w:r>
          </w:p>
        </w:tc>
      </w:tr>
      <w:tr w:rsidR="00B26B38" w:rsidRPr="006F0712" w14:paraId="60991CCC"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1E99528D" w14:textId="68601554"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12</w:t>
            </w:r>
          </w:p>
        </w:tc>
        <w:tc>
          <w:tcPr>
            <w:tcW w:w="975" w:type="dxa"/>
            <w:vAlign w:val="center"/>
          </w:tcPr>
          <w:p w14:paraId="7B00B52C" w14:textId="1DA0DF75"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653363E6" w14:textId="5EC65AEA"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Slots per facing</w:t>
            </w:r>
          </w:p>
        </w:tc>
        <w:tc>
          <w:tcPr>
            <w:tcW w:w="1710" w:type="dxa"/>
            <w:vAlign w:val="center"/>
          </w:tcPr>
          <w:p w14:paraId="7F8C65C3" w14:textId="717049BC"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4828E9AB" w14:textId="7BC9ACB3"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64991A76" w14:textId="496E8810"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Slots per facing</w:t>
            </w:r>
          </w:p>
        </w:tc>
      </w:tr>
      <w:tr w:rsidR="00B26B38" w:rsidRPr="006F0712" w14:paraId="095B9035"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3C39D123" w14:textId="4CDA68D4" w:rsidR="00B26B38" w:rsidRPr="00B26B38" w:rsidRDefault="00B26B38" w:rsidP="00B26B38">
            <w:pPr>
              <w:jc w:val="right"/>
              <w:rPr>
                <w:rFonts w:eastAsia="Times New Roman" w:cstheme="minorHAnsi"/>
                <w:color w:val="000000"/>
                <w:sz w:val="18"/>
                <w:szCs w:val="18"/>
                <w:lang w:val="en-US"/>
              </w:rPr>
            </w:pPr>
            <w:r>
              <w:rPr>
                <w:rFonts w:eastAsia="Times New Roman" w:cstheme="minorHAnsi"/>
                <w:color w:val="000000"/>
                <w:sz w:val="18"/>
                <w:szCs w:val="18"/>
                <w:lang w:val="en-US"/>
              </w:rPr>
              <w:t>13</w:t>
            </w:r>
          </w:p>
        </w:tc>
        <w:tc>
          <w:tcPr>
            <w:tcW w:w="975" w:type="dxa"/>
            <w:vAlign w:val="center"/>
          </w:tcPr>
          <w:p w14:paraId="1119002A" w14:textId="3FA9481F"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0727F393" w14:textId="7A9AACBA"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Cost 1</w:t>
            </w:r>
          </w:p>
        </w:tc>
        <w:tc>
          <w:tcPr>
            <w:tcW w:w="1710" w:type="dxa"/>
            <w:vAlign w:val="center"/>
          </w:tcPr>
          <w:p w14:paraId="22B7F73E" w14:textId="02F35587"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0694B8C7" w14:textId="4C24D151"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12816710" w14:textId="3CEA349A" w:rsidR="00B26B38" w:rsidRPr="00B26B38" w:rsidRDefault="00B26B38" w:rsidP="00B26B3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Cost</w:t>
            </w:r>
          </w:p>
        </w:tc>
      </w:tr>
      <w:tr w:rsidR="00581ACA" w:rsidRPr="006F0712" w14:paraId="1687F308"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5B7A1E2C" w14:textId="515F74D6" w:rsidR="00581ACA" w:rsidRDefault="00581ACA" w:rsidP="00581ACA">
            <w:pPr>
              <w:jc w:val="right"/>
              <w:rPr>
                <w:rFonts w:eastAsia="Times New Roman" w:cstheme="minorHAnsi"/>
                <w:color w:val="000000"/>
                <w:sz w:val="18"/>
                <w:szCs w:val="18"/>
                <w:lang w:val="en-US"/>
              </w:rPr>
            </w:pPr>
            <w:r>
              <w:rPr>
                <w:rFonts w:eastAsia="Times New Roman" w:cstheme="minorHAnsi"/>
                <w:color w:val="000000"/>
                <w:sz w:val="18"/>
                <w:szCs w:val="18"/>
                <w:lang w:val="en-US"/>
              </w:rPr>
              <w:t>14</w:t>
            </w:r>
          </w:p>
        </w:tc>
        <w:tc>
          <w:tcPr>
            <w:tcW w:w="975" w:type="dxa"/>
            <w:vAlign w:val="center"/>
          </w:tcPr>
          <w:p w14:paraId="76E45C3E" w14:textId="03BB2730" w:rsidR="00581ACA" w:rsidRPr="00A86FD9"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740" w:type="dxa"/>
            <w:vAlign w:val="center"/>
          </w:tcPr>
          <w:p w14:paraId="31B3A3B2" w14:textId="78AE816F"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77D4C">
              <w:rPr>
                <w:rFonts w:cstheme="minorHAnsi"/>
                <w:sz w:val="18"/>
                <w:szCs w:val="18"/>
              </w:rPr>
              <w:t>JTI Gift Product Factor</w:t>
            </w:r>
          </w:p>
        </w:tc>
        <w:tc>
          <w:tcPr>
            <w:tcW w:w="1710" w:type="dxa"/>
            <w:vAlign w:val="center"/>
          </w:tcPr>
          <w:p w14:paraId="539BB02A" w14:textId="741D42D5"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16C2268F" w14:textId="33B72000"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314DF39F" w14:textId="4A38B454"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81ACA">
              <w:rPr>
                <w:rFonts w:cstheme="minorHAnsi"/>
                <w:sz w:val="18"/>
                <w:szCs w:val="18"/>
              </w:rPr>
              <w:t>Bundles per gift</w:t>
            </w:r>
          </w:p>
        </w:tc>
      </w:tr>
      <w:tr w:rsidR="00581ACA" w:rsidRPr="006F0712" w14:paraId="0040E1F6" w14:textId="77777777" w:rsidTr="00D72F07">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764C7499" w14:textId="10C997D3" w:rsidR="00581ACA" w:rsidRDefault="00581ACA" w:rsidP="00581ACA">
            <w:pPr>
              <w:jc w:val="right"/>
              <w:rPr>
                <w:rFonts w:eastAsia="Times New Roman" w:cstheme="minorHAnsi"/>
                <w:color w:val="000000"/>
                <w:sz w:val="18"/>
                <w:szCs w:val="18"/>
                <w:lang w:val="en-US"/>
              </w:rPr>
            </w:pPr>
            <w:r>
              <w:rPr>
                <w:rFonts w:eastAsia="Times New Roman" w:cstheme="minorHAnsi"/>
                <w:color w:val="000000"/>
                <w:sz w:val="18"/>
                <w:szCs w:val="18"/>
                <w:lang w:val="en-US"/>
              </w:rPr>
              <w:t>15</w:t>
            </w:r>
          </w:p>
        </w:tc>
        <w:tc>
          <w:tcPr>
            <w:tcW w:w="975" w:type="dxa"/>
            <w:vAlign w:val="center"/>
          </w:tcPr>
          <w:p w14:paraId="6E21F948" w14:textId="3DDB0ECA" w:rsidR="00581ACA" w:rsidRPr="00A86FD9"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740" w:type="dxa"/>
            <w:vAlign w:val="center"/>
          </w:tcPr>
          <w:p w14:paraId="286527FC" w14:textId="685A8EE3"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77D4C">
              <w:rPr>
                <w:rFonts w:cstheme="minorHAnsi"/>
                <w:sz w:val="18"/>
                <w:szCs w:val="18"/>
              </w:rPr>
              <w:t>JTI Order Quantity Factor</w:t>
            </w:r>
          </w:p>
        </w:tc>
        <w:tc>
          <w:tcPr>
            <w:tcW w:w="1710" w:type="dxa"/>
            <w:vAlign w:val="center"/>
          </w:tcPr>
          <w:p w14:paraId="4BBBA685" w14:textId="2199CA76"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78F00A17" w14:textId="135374F9"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2BC00307" w14:textId="7C6ADC25" w:rsidR="00581ACA" w:rsidRPr="00B26B38" w:rsidRDefault="00581ACA" w:rsidP="00581AC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81ACA">
              <w:rPr>
                <w:rFonts w:cstheme="minorHAnsi"/>
                <w:sz w:val="18"/>
                <w:szCs w:val="18"/>
              </w:rPr>
              <w:t>Order Quantity Factor</w:t>
            </w:r>
          </w:p>
        </w:tc>
      </w:tr>
    </w:tbl>
    <w:p w14:paraId="0F8345E8" w14:textId="77777777" w:rsidR="00B821ED" w:rsidRPr="00D24514" w:rsidRDefault="00B821ED" w:rsidP="00D24514"/>
    <w:p w14:paraId="03A6C41B" w14:textId="63B8D1EA" w:rsidR="00525EBE" w:rsidRDefault="00525EBE" w:rsidP="00FA4F00">
      <w:pPr>
        <w:pStyle w:val="Tableheading"/>
      </w:pPr>
    </w:p>
    <w:p w14:paraId="36090AA3" w14:textId="78E39B3F" w:rsidR="009937A0" w:rsidRDefault="008746C0" w:rsidP="0097798B">
      <w:pPr>
        <w:pStyle w:val="Heading2"/>
        <w:numPr>
          <w:ilvl w:val="2"/>
          <w:numId w:val="1"/>
        </w:numPr>
        <w:tabs>
          <w:tab w:val="left" w:pos="990"/>
        </w:tabs>
        <w:ind w:left="1080"/>
      </w:pPr>
      <w:bookmarkStart w:id="91" w:name="_Toc75807735"/>
      <w:r>
        <w:t>Initial Loads/Massive Data updates</w:t>
      </w:r>
      <w:bookmarkEnd w:id="91"/>
    </w:p>
    <w:p w14:paraId="018DC1EC" w14:textId="6BBC7FA6" w:rsidR="0069291B" w:rsidRPr="0069291B" w:rsidRDefault="0069291B" w:rsidP="0069291B">
      <w:pPr>
        <w:pStyle w:val="ListParagraph"/>
        <w:numPr>
          <w:ilvl w:val="0"/>
          <w:numId w:val="6"/>
        </w:numPr>
        <w:spacing w:after="0" w:line="240" w:lineRule="auto"/>
        <w:rPr>
          <w:i/>
          <w:iCs/>
          <w:color w:val="A6A6A6" w:themeColor="background1" w:themeShade="A6"/>
          <w:sz w:val="20"/>
          <w:szCs w:val="20"/>
        </w:rPr>
      </w:pPr>
      <w:r w:rsidRPr="0069291B">
        <w:rPr>
          <w:i/>
          <w:iCs/>
          <w:color w:val="A6A6A6" w:themeColor="background1" w:themeShade="A6"/>
          <w:sz w:val="20"/>
          <w:szCs w:val="20"/>
        </w:rPr>
        <w:t>Use the below table to specify the requirements for data updates:</w:t>
      </w:r>
    </w:p>
    <w:p w14:paraId="36553D59" w14:textId="37452A28" w:rsidR="0069291B" w:rsidRPr="0069291B" w:rsidRDefault="0069291B" w:rsidP="0069291B">
      <w:pPr>
        <w:pStyle w:val="ListParagraph"/>
        <w:numPr>
          <w:ilvl w:val="0"/>
          <w:numId w:val="6"/>
        </w:numPr>
        <w:spacing w:after="0" w:line="240" w:lineRule="auto"/>
        <w:rPr>
          <w:i/>
          <w:iCs/>
          <w:color w:val="A6A6A6" w:themeColor="background1" w:themeShade="A6"/>
          <w:sz w:val="20"/>
          <w:szCs w:val="20"/>
        </w:rPr>
      </w:pPr>
      <w:r w:rsidRPr="0069291B">
        <w:rPr>
          <w:i/>
          <w:iCs/>
          <w:color w:val="A6A6A6" w:themeColor="background1" w:themeShade="A6"/>
          <w:sz w:val="20"/>
          <w:szCs w:val="20"/>
        </w:rPr>
        <w:t>Please help to clarify filters by market, period, or other attribute (in the remarks column).</w:t>
      </w:r>
    </w:p>
    <w:p w14:paraId="7F1F452A" w14:textId="61744EAA" w:rsidR="0069291B" w:rsidRDefault="0069291B" w:rsidP="0069291B">
      <w:pPr>
        <w:pStyle w:val="ListParagraph"/>
        <w:numPr>
          <w:ilvl w:val="0"/>
          <w:numId w:val="6"/>
        </w:numPr>
        <w:spacing w:after="0" w:line="240" w:lineRule="auto"/>
        <w:rPr>
          <w:i/>
          <w:iCs/>
          <w:color w:val="A6A6A6" w:themeColor="background1" w:themeShade="A6"/>
          <w:sz w:val="20"/>
          <w:szCs w:val="20"/>
        </w:rPr>
      </w:pPr>
      <w:r w:rsidRPr="0069291B">
        <w:rPr>
          <w:i/>
          <w:iCs/>
          <w:color w:val="A6A6A6" w:themeColor="background1" w:themeShade="A6"/>
          <w:sz w:val="20"/>
          <w:szCs w:val="20"/>
        </w:rPr>
        <w:t xml:space="preserve">A data update’s urgency is dependent on the fact an impacted field in the update is used in Siebel Sales or BI application logic. In case so, it will be defined as </w:t>
      </w:r>
      <w:r w:rsidR="00DE3A3F" w:rsidRPr="0069291B">
        <w:rPr>
          <w:i/>
          <w:iCs/>
          <w:color w:val="A6A6A6" w:themeColor="background1" w:themeShade="A6"/>
          <w:sz w:val="20"/>
          <w:szCs w:val="20"/>
        </w:rPr>
        <w:t>urgent,</w:t>
      </w:r>
      <w:r w:rsidRPr="0069291B">
        <w:rPr>
          <w:i/>
          <w:iCs/>
          <w:color w:val="A6A6A6" w:themeColor="background1" w:themeShade="A6"/>
          <w:sz w:val="20"/>
          <w:szCs w:val="20"/>
        </w:rPr>
        <w:t xml:space="preserve"> and the update will be done immediately after the technical release, ideally during the outage.</w:t>
      </w:r>
    </w:p>
    <w:p w14:paraId="096B96BA" w14:textId="77777777" w:rsidR="00414573" w:rsidRPr="0069291B" w:rsidRDefault="00414573" w:rsidP="00414573">
      <w:pPr>
        <w:pStyle w:val="ListParagraph"/>
        <w:spacing w:after="0" w:line="240" w:lineRule="auto"/>
        <w:rPr>
          <w:i/>
          <w:iCs/>
          <w:color w:val="A6A6A6" w:themeColor="background1" w:themeShade="A6"/>
          <w:sz w:val="20"/>
          <w:szCs w:val="20"/>
        </w:rPr>
      </w:pPr>
    </w:p>
    <w:tbl>
      <w:tblPr>
        <w:tblStyle w:val="GridTable1Light-Accent6"/>
        <w:tblW w:w="9540" w:type="dxa"/>
        <w:tblInd w:w="-275" w:type="dxa"/>
        <w:tblLook w:val="04A0" w:firstRow="1" w:lastRow="0" w:firstColumn="1" w:lastColumn="0" w:noHBand="0" w:noVBand="1"/>
      </w:tblPr>
      <w:tblGrid>
        <w:gridCol w:w="328"/>
        <w:gridCol w:w="842"/>
        <w:gridCol w:w="1567"/>
        <w:gridCol w:w="1375"/>
        <w:gridCol w:w="1558"/>
        <w:gridCol w:w="3870"/>
      </w:tblGrid>
      <w:tr w:rsidR="0069291B" w:rsidRPr="0018453D" w14:paraId="2C6267D4" w14:textId="77777777" w:rsidTr="00F33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gridSpan w:val="6"/>
            <w:hideMark/>
          </w:tcPr>
          <w:p w14:paraId="6DAD4CA6" w14:textId="77777777" w:rsidR="0069291B" w:rsidRPr="0018453D" w:rsidRDefault="0069291B" w:rsidP="00652EAA">
            <w:pPr>
              <w:jc w:val="center"/>
              <w:rPr>
                <w:rFonts w:eastAsia="Times New Roman" w:cs="Arial"/>
                <w:b w:val="0"/>
                <w:bCs w:val="0"/>
                <w:color w:val="000000"/>
                <w:sz w:val="20"/>
                <w:szCs w:val="20"/>
                <w:lang w:val="en-US"/>
              </w:rPr>
            </w:pPr>
            <w:r w:rsidRPr="0018453D">
              <w:rPr>
                <w:rFonts w:eastAsia="Times New Roman" w:cs="Arial"/>
                <w:color w:val="000000"/>
                <w:sz w:val="20"/>
                <w:szCs w:val="20"/>
                <w:lang w:val="en-US"/>
              </w:rPr>
              <w:t>Data Update</w:t>
            </w:r>
          </w:p>
        </w:tc>
      </w:tr>
      <w:tr w:rsidR="0048543E" w:rsidRPr="0018453D" w14:paraId="06EB23A8"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5635FCAB" w14:textId="77777777" w:rsidR="0069291B" w:rsidRPr="0018453D" w:rsidRDefault="0069291B" w:rsidP="00652EAA">
            <w:pPr>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842" w:type="dxa"/>
            <w:shd w:val="clear" w:color="auto" w:fill="2B5D9A" w:themeFill="accent6" w:themeFillShade="BF"/>
            <w:hideMark/>
          </w:tcPr>
          <w:p w14:paraId="702AFEFD"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1567" w:type="dxa"/>
            <w:shd w:val="clear" w:color="auto" w:fill="2B5D9A" w:themeFill="accent6" w:themeFillShade="BF"/>
            <w:hideMark/>
          </w:tcPr>
          <w:p w14:paraId="3C852C11"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1375" w:type="dxa"/>
            <w:shd w:val="clear" w:color="auto" w:fill="2B5D9A" w:themeFill="accent6" w:themeFillShade="BF"/>
            <w:hideMark/>
          </w:tcPr>
          <w:p w14:paraId="5BF86144"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1558" w:type="dxa"/>
            <w:shd w:val="clear" w:color="auto" w:fill="2B5D9A" w:themeFill="accent6" w:themeFillShade="BF"/>
            <w:hideMark/>
          </w:tcPr>
          <w:p w14:paraId="62B8466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3870" w:type="dxa"/>
            <w:shd w:val="clear" w:color="auto" w:fill="2B5D9A" w:themeFill="accent6" w:themeFillShade="BF"/>
            <w:hideMark/>
          </w:tcPr>
          <w:p w14:paraId="5272531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Remarks</w:t>
            </w:r>
          </w:p>
        </w:tc>
      </w:tr>
      <w:tr w:rsidR="0069291B" w:rsidRPr="0018453D" w14:paraId="60EBD06A"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05C38647" w14:textId="77777777" w:rsidR="0069291B" w:rsidRPr="0018453D" w:rsidRDefault="0069291B" w:rsidP="00652EAA">
            <w:pPr>
              <w:jc w:val="right"/>
              <w:rPr>
                <w:rFonts w:eastAsia="Times New Roman" w:cs="Arial"/>
                <w:color w:val="000000"/>
                <w:sz w:val="20"/>
                <w:szCs w:val="20"/>
                <w:lang w:val="en-US"/>
              </w:rPr>
            </w:pPr>
          </w:p>
        </w:tc>
        <w:tc>
          <w:tcPr>
            <w:tcW w:w="842" w:type="dxa"/>
          </w:tcPr>
          <w:p w14:paraId="390305A5"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43FC5917"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42F2B281"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73B6CEF5"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472E93E0"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69291B" w:rsidRPr="0018453D" w14:paraId="627598A7"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51A75CC1" w14:textId="77777777" w:rsidR="0069291B" w:rsidRPr="0018453D" w:rsidRDefault="0069291B" w:rsidP="00652EAA">
            <w:pPr>
              <w:jc w:val="right"/>
              <w:rPr>
                <w:rFonts w:eastAsia="Times New Roman" w:cs="Arial"/>
                <w:color w:val="000000"/>
                <w:sz w:val="20"/>
                <w:szCs w:val="20"/>
                <w:lang w:val="en-US"/>
              </w:rPr>
            </w:pPr>
          </w:p>
        </w:tc>
        <w:tc>
          <w:tcPr>
            <w:tcW w:w="842" w:type="dxa"/>
          </w:tcPr>
          <w:p w14:paraId="1C9E47AF"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7F30C9CE"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0DBADDBF"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54D9B03E"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E4B1BC8"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bl>
    <w:p w14:paraId="4EC7C077" w14:textId="56E47EC2" w:rsidR="0050719D" w:rsidRPr="00781818" w:rsidRDefault="00781818" w:rsidP="0050719D">
      <w:pPr>
        <w:rPr>
          <w:rFonts w:ascii="Arial" w:hAnsi="Arial"/>
          <w:i/>
          <w:iCs/>
          <w:color w:val="A6A6A6" w:themeColor="background1" w:themeShade="A6"/>
          <w:sz w:val="20"/>
          <w:szCs w:val="20"/>
        </w:rPr>
      </w:pPr>
      <w:r w:rsidRPr="00781818">
        <w:rPr>
          <w:rFonts w:ascii="Arial" w:hAnsi="Arial"/>
          <w:i/>
          <w:iCs/>
          <w:color w:val="A6A6A6" w:themeColor="background1" w:themeShade="A6"/>
          <w:sz w:val="20"/>
          <w:szCs w:val="20"/>
        </w:rPr>
        <w:t>*In case TME Sales or BI application logic relies on the data update, this must be set as urgent.</w:t>
      </w:r>
    </w:p>
    <w:p w14:paraId="2B01E55B" w14:textId="71769D73" w:rsidR="00860E9A" w:rsidRDefault="0050719D" w:rsidP="00FC78F9">
      <w:pPr>
        <w:pStyle w:val="Heading2"/>
        <w:numPr>
          <w:ilvl w:val="2"/>
          <w:numId w:val="1"/>
        </w:numPr>
        <w:tabs>
          <w:tab w:val="left" w:pos="1080"/>
        </w:tabs>
        <w:ind w:left="1170"/>
      </w:pPr>
      <w:bookmarkStart w:id="92" w:name="_Toc75807736"/>
      <w:r>
        <w:t>Performance test/Indexes creation</w:t>
      </w:r>
      <w:bookmarkEnd w:id="92"/>
    </w:p>
    <w:p w14:paraId="6E833F35" w14:textId="41ADB344" w:rsidR="0051583D" w:rsidRDefault="0051583D" w:rsidP="0051583D">
      <w:pPr>
        <w:pStyle w:val="ListParagraph"/>
        <w:numPr>
          <w:ilvl w:val="0"/>
          <w:numId w:val="6"/>
        </w:numPr>
        <w:spacing w:after="0" w:line="240" w:lineRule="auto"/>
        <w:rPr>
          <w:i/>
          <w:iCs/>
          <w:color w:val="A6A6A6" w:themeColor="background1" w:themeShade="A6"/>
          <w:sz w:val="20"/>
          <w:szCs w:val="20"/>
        </w:rPr>
      </w:pPr>
      <w:r w:rsidRPr="0051583D">
        <w:rPr>
          <w:i/>
          <w:iCs/>
          <w:color w:val="A6A6A6" w:themeColor="background1" w:themeShade="A6"/>
          <w:sz w:val="20"/>
          <w:szCs w:val="20"/>
        </w:rPr>
        <w:t>It is assumed that ETL Performance Analysis and optimization will be done in all cases which require it, especially in brand new tables. Please note BI performance optimization is not subject of this analysis. If it applies, list down the requirements / newly developed areas that require a performance test with reasonable volume.</w:t>
      </w:r>
    </w:p>
    <w:p w14:paraId="6518EA35" w14:textId="77777777" w:rsidR="0051583D" w:rsidRPr="0051583D" w:rsidRDefault="0051583D" w:rsidP="0051583D">
      <w:pPr>
        <w:pStyle w:val="ListParagraph"/>
        <w:spacing w:after="0" w:line="240" w:lineRule="auto"/>
        <w:rPr>
          <w:i/>
          <w:iCs/>
          <w:color w:val="A6A6A6" w:themeColor="background1" w:themeShade="A6"/>
          <w:sz w:val="20"/>
          <w:szCs w:val="20"/>
        </w:rPr>
      </w:pPr>
    </w:p>
    <w:p w14:paraId="450AA087" w14:textId="36E6BD95" w:rsidR="0051583D" w:rsidRDefault="0051583D" w:rsidP="005C4FB8">
      <w:pPr>
        <w:pStyle w:val="Heading2"/>
        <w:tabs>
          <w:tab w:val="left" w:pos="900"/>
        </w:tabs>
        <w:ind w:left="900" w:hanging="540"/>
      </w:pPr>
      <w:bookmarkStart w:id="93" w:name="_Toc75807737"/>
      <w:r>
        <w:t>Changes in BI</w:t>
      </w:r>
      <w:bookmarkEnd w:id="93"/>
    </w:p>
    <w:p w14:paraId="005030F2" w14:textId="63979168" w:rsidR="000954DA" w:rsidRPr="000954DA" w:rsidRDefault="000954DA" w:rsidP="000954DA">
      <w:pPr>
        <w:ind w:left="720"/>
        <w:rPr>
          <w:rFonts w:ascii="Arial" w:hAnsi="Arial"/>
          <w:i/>
          <w:iCs/>
          <w:color w:val="A6A6A6" w:themeColor="background1" w:themeShade="A6"/>
          <w:sz w:val="20"/>
          <w:szCs w:val="20"/>
        </w:rPr>
      </w:pPr>
      <w:r w:rsidRPr="000954DA">
        <w:rPr>
          <w:rFonts w:ascii="Arial" w:hAnsi="Arial"/>
          <w:i/>
          <w:iCs/>
          <w:color w:val="A6A6A6" w:themeColor="background1" w:themeShade="A6"/>
          <w:sz w:val="20"/>
          <w:szCs w:val="20"/>
        </w:rPr>
        <w:t xml:space="preserve">It is mandatory to include examples of the reports that are expected using the new metrics/objects that will be created. These reports are needed to validate that the technical solution will cover the requirements and later to test the development. </w:t>
      </w:r>
    </w:p>
    <w:p w14:paraId="1F7274CE" w14:textId="346F5634" w:rsidR="000954DA" w:rsidRPr="007D26F7" w:rsidRDefault="000954DA" w:rsidP="007D26F7">
      <w:pPr>
        <w:pStyle w:val="ListParagraph"/>
        <w:numPr>
          <w:ilvl w:val="0"/>
          <w:numId w:val="6"/>
        </w:numPr>
        <w:rPr>
          <w:i/>
          <w:iCs/>
          <w:color w:val="A6A6A6" w:themeColor="background1" w:themeShade="A6"/>
          <w:sz w:val="20"/>
          <w:szCs w:val="20"/>
        </w:rPr>
      </w:pPr>
      <w:r w:rsidRPr="004F67B4">
        <w:rPr>
          <w:b/>
          <w:bCs/>
          <w:i/>
          <w:iCs/>
          <w:color w:val="A6A6A6" w:themeColor="background1" w:themeShade="A6"/>
          <w:sz w:val="20"/>
          <w:szCs w:val="20"/>
        </w:rPr>
        <w:t>For new metrics</w:t>
      </w:r>
      <w:r w:rsidRPr="007D26F7">
        <w:rPr>
          <w:i/>
          <w:iCs/>
          <w:color w:val="A6A6A6" w:themeColor="background1" w:themeShade="A6"/>
          <w:sz w:val="20"/>
          <w:szCs w:val="20"/>
        </w:rPr>
        <w:t>, it is needed to include an example</w:t>
      </w:r>
      <w:r w:rsidR="007D26F7" w:rsidRPr="007D26F7">
        <w:rPr>
          <w:i/>
          <w:iCs/>
          <w:color w:val="A6A6A6" w:themeColor="background1" w:themeShade="A6"/>
          <w:sz w:val="20"/>
          <w:szCs w:val="20"/>
        </w:rPr>
        <w:t xml:space="preserve"> (</w:t>
      </w:r>
      <w:r w:rsidRPr="007D26F7">
        <w:rPr>
          <w:i/>
          <w:iCs/>
          <w:color w:val="A6A6A6" w:themeColor="background1" w:themeShade="A6"/>
          <w:sz w:val="20"/>
          <w:szCs w:val="20"/>
        </w:rPr>
        <w:t>attached</w:t>
      </w:r>
      <w:r w:rsidR="007D26F7" w:rsidRPr="007D26F7">
        <w:rPr>
          <w:i/>
          <w:iCs/>
          <w:color w:val="A6A6A6" w:themeColor="background1" w:themeShade="A6"/>
          <w:sz w:val="20"/>
          <w:szCs w:val="20"/>
        </w:rPr>
        <w:t xml:space="preserve"> to doc)</w:t>
      </w:r>
      <w:r w:rsidRPr="007D26F7">
        <w:rPr>
          <w:i/>
          <w:iCs/>
          <w:color w:val="A6A6A6" w:themeColor="background1" w:themeShade="A6"/>
          <w:sz w:val="20"/>
          <w:szCs w:val="20"/>
        </w:rPr>
        <w:t xml:space="preserve">. </w:t>
      </w:r>
    </w:p>
    <w:p w14:paraId="04F7C1DB" w14:textId="172C8BDB" w:rsidR="000954DA" w:rsidRPr="007D26F7" w:rsidRDefault="000954DA" w:rsidP="004F67B4">
      <w:pPr>
        <w:pStyle w:val="ListParagraph"/>
        <w:numPr>
          <w:ilvl w:val="1"/>
          <w:numId w:val="6"/>
        </w:numPr>
        <w:ind w:left="1080" w:hanging="360"/>
        <w:rPr>
          <w:i/>
          <w:iCs/>
          <w:color w:val="A6A6A6" w:themeColor="background1" w:themeShade="A6"/>
          <w:sz w:val="20"/>
          <w:szCs w:val="20"/>
        </w:rPr>
      </w:pPr>
      <w:r w:rsidRPr="007D26F7">
        <w:rPr>
          <w:i/>
          <w:iCs/>
          <w:color w:val="A6A6A6" w:themeColor="background1" w:themeShade="A6"/>
          <w:sz w:val="20"/>
          <w:szCs w:val="20"/>
        </w:rPr>
        <w:t xml:space="preserve">The steps </w:t>
      </w:r>
      <w:proofErr w:type="gramStart"/>
      <w:r w:rsidR="004F67B4" w:rsidRPr="007D26F7">
        <w:rPr>
          <w:i/>
          <w:iCs/>
          <w:color w:val="A6A6A6" w:themeColor="background1" w:themeShade="A6"/>
          <w:sz w:val="20"/>
          <w:szCs w:val="20"/>
        </w:rPr>
        <w:t>are</w:t>
      </w:r>
      <w:r w:rsidR="004F67B4">
        <w:rPr>
          <w:i/>
          <w:iCs/>
          <w:color w:val="A6A6A6" w:themeColor="background1" w:themeShade="A6"/>
          <w:sz w:val="20"/>
          <w:szCs w:val="20"/>
        </w:rPr>
        <w:t>:</w:t>
      </w:r>
      <w:proofErr w:type="gramEnd"/>
      <w:r w:rsidRPr="007D26F7">
        <w:rPr>
          <w:i/>
          <w:iCs/>
          <w:color w:val="A6A6A6" w:themeColor="background1" w:themeShade="A6"/>
          <w:sz w:val="20"/>
          <w:szCs w:val="20"/>
        </w:rPr>
        <w:t xml:space="preserve"> create one report with existing data and include the XML; export the data to Excel and include the new metrics as fields calculated in Excel itself. The calculated fields will be used to validate the values obtained with the new metrics in DEV and UAT. </w:t>
      </w:r>
    </w:p>
    <w:p w14:paraId="2FD4A735" w14:textId="77777777" w:rsidR="000954DA" w:rsidRPr="000954DA" w:rsidRDefault="000954DA" w:rsidP="004F67B4">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lastRenderedPageBreak/>
        <w:t xml:space="preserve">If the new metric requested can currently be calculated in the report, it is also useful to have the current formula included in the report for validation. </w:t>
      </w:r>
    </w:p>
    <w:p w14:paraId="0C1F5C05" w14:textId="77777777" w:rsidR="000954DA" w:rsidRPr="000954DA" w:rsidRDefault="000954DA" w:rsidP="004F67B4">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t xml:space="preserve">Also see an example copied at the end of this email where the new columns were added as literals in the report to show where they would be. </w:t>
      </w:r>
    </w:p>
    <w:p w14:paraId="2A19F566" w14:textId="77777777" w:rsidR="000954DA" w:rsidRPr="000954DA" w:rsidRDefault="000954DA" w:rsidP="007D26F7">
      <w:pPr>
        <w:pStyle w:val="ListParagraph"/>
        <w:numPr>
          <w:ilvl w:val="0"/>
          <w:numId w:val="6"/>
        </w:numPr>
        <w:spacing w:after="0" w:line="240" w:lineRule="auto"/>
        <w:contextualSpacing w:val="0"/>
        <w:rPr>
          <w:i/>
          <w:iCs/>
          <w:color w:val="A6A6A6" w:themeColor="background1" w:themeShade="A6"/>
          <w:sz w:val="20"/>
          <w:szCs w:val="20"/>
        </w:rPr>
      </w:pPr>
      <w:r w:rsidRPr="004F67B4">
        <w:rPr>
          <w:b/>
          <w:bCs/>
          <w:i/>
          <w:iCs/>
          <w:color w:val="A6A6A6" w:themeColor="background1" w:themeShade="A6"/>
          <w:sz w:val="20"/>
          <w:szCs w:val="20"/>
        </w:rPr>
        <w:t>For new fact tables and/or dimensions</w:t>
      </w:r>
      <w:r w:rsidRPr="000954DA">
        <w:rPr>
          <w:i/>
          <w:iCs/>
          <w:color w:val="A6A6A6" w:themeColor="background1" w:themeShade="A6"/>
          <w:sz w:val="20"/>
          <w:szCs w:val="20"/>
        </w:rPr>
        <w:t xml:space="preserve">, it is needed to specify which other existing fact tables and dimensions are expected to be used together with the new objects. This is what we call “cross fact analysis”. </w:t>
      </w:r>
    </w:p>
    <w:p w14:paraId="40E80BC4" w14:textId="7D058632" w:rsidR="000954DA" w:rsidRPr="000954DA" w:rsidRDefault="000954DA" w:rsidP="004F67B4">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t xml:space="preserve">Example: new Fact – Contracted Vending Machine Compliance. Market could require </w:t>
      </w:r>
      <w:r w:rsidR="004F67B4" w:rsidRPr="000954DA">
        <w:rPr>
          <w:i/>
          <w:iCs/>
          <w:color w:val="A6A6A6" w:themeColor="background1" w:themeShade="A6"/>
          <w:sz w:val="20"/>
          <w:szCs w:val="20"/>
        </w:rPr>
        <w:t>mixing</w:t>
      </w:r>
      <w:r w:rsidRPr="000954DA">
        <w:rPr>
          <w:i/>
          <w:iCs/>
          <w:color w:val="A6A6A6" w:themeColor="background1" w:themeShade="A6"/>
          <w:sz w:val="20"/>
          <w:szCs w:val="20"/>
        </w:rPr>
        <w:t xml:space="preserve"> this new fact with Fact – Contract Vending Machine, Fact – Contract Vending Machine Labels, Fact – Contract and dimensions Contract, Label Products, etc. </w:t>
      </w:r>
    </w:p>
    <w:p w14:paraId="21184382" w14:textId="77777777" w:rsidR="000954DA" w:rsidRPr="000954DA" w:rsidRDefault="000954DA" w:rsidP="004F67B4">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t>This is extremely important because we can’t guarantee that the new objects will work with existing objects if this was not explicitly requested in the FD. In case the market requests new cross fact analysis later, it will be considered a new requirement and will be subject to risk analysis and release timing. If raised late or has high risk, would be left for the next release.</w:t>
      </w:r>
    </w:p>
    <w:p w14:paraId="3AE29BE2" w14:textId="77777777" w:rsidR="000954DA" w:rsidRPr="000954DA" w:rsidRDefault="000954DA" w:rsidP="007D26F7">
      <w:pPr>
        <w:pStyle w:val="ListParagraph"/>
        <w:numPr>
          <w:ilvl w:val="0"/>
          <w:numId w:val="6"/>
        </w:numPr>
        <w:spacing w:after="0" w:line="240" w:lineRule="auto"/>
        <w:contextualSpacing w:val="0"/>
        <w:rPr>
          <w:i/>
          <w:iCs/>
          <w:color w:val="A6A6A6" w:themeColor="background1" w:themeShade="A6"/>
          <w:sz w:val="20"/>
          <w:szCs w:val="20"/>
        </w:rPr>
      </w:pPr>
      <w:r w:rsidRPr="004F67B4">
        <w:rPr>
          <w:b/>
          <w:bCs/>
          <w:i/>
          <w:iCs/>
          <w:color w:val="A6A6A6" w:themeColor="background1" w:themeShade="A6"/>
          <w:sz w:val="20"/>
          <w:szCs w:val="20"/>
        </w:rPr>
        <w:t>For new cross fact analysis related to existing objects</w:t>
      </w:r>
      <w:r w:rsidRPr="000954DA">
        <w:rPr>
          <w:i/>
          <w:iCs/>
          <w:color w:val="A6A6A6" w:themeColor="background1" w:themeShade="A6"/>
          <w:sz w:val="20"/>
          <w:szCs w:val="20"/>
        </w:rPr>
        <w:t>, it is needed to generate an example with similar format as the one attached. Create reports with the existing functionality, show the result returned currently (include XML), export it to Excel and create there the report expected after the CR implementation, putting the different pieces together.</w:t>
      </w:r>
    </w:p>
    <w:p w14:paraId="16ACDABD" w14:textId="77777777" w:rsidR="000954DA" w:rsidRDefault="000954DA" w:rsidP="000954DA"/>
    <w:p w14:paraId="70EF4699" w14:textId="672D0554" w:rsidR="00F42C0D" w:rsidRPr="007A4B84" w:rsidRDefault="00F42C0D" w:rsidP="00F42C0D">
      <w:pPr>
        <w:spacing w:after="0" w:line="240" w:lineRule="auto"/>
        <w:rPr>
          <w:sz w:val="20"/>
          <w:szCs w:val="20"/>
        </w:rPr>
      </w:pPr>
      <w:r>
        <w:rPr>
          <w:sz w:val="20"/>
          <w:szCs w:val="20"/>
        </w:rPr>
        <w:t>Next</w:t>
      </w:r>
      <w:r w:rsidRPr="007A4B84">
        <w:rPr>
          <w:sz w:val="20"/>
          <w:szCs w:val="20"/>
        </w:rPr>
        <w:t xml:space="preserve"> attributes must be </w:t>
      </w:r>
      <w:r>
        <w:rPr>
          <w:sz w:val="20"/>
          <w:szCs w:val="20"/>
        </w:rPr>
        <w:t>available for reporting on PBI</w:t>
      </w:r>
      <w:r w:rsidRPr="007A4B84">
        <w:rPr>
          <w:sz w:val="20"/>
          <w:szCs w:val="20"/>
        </w:rPr>
        <w:t>.</w:t>
      </w:r>
    </w:p>
    <w:p w14:paraId="2674404A" w14:textId="77777777" w:rsidR="00F42C0D" w:rsidRPr="00D46517" w:rsidRDefault="00F42C0D" w:rsidP="00F42C0D">
      <w:pPr>
        <w:pStyle w:val="ListParagraph"/>
        <w:spacing w:after="0" w:line="240" w:lineRule="auto"/>
        <w:rPr>
          <w:i/>
          <w:iCs/>
          <w:color w:val="A6A6A6" w:themeColor="background1" w:themeShade="A6"/>
          <w:sz w:val="20"/>
          <w:szCs w:val="20"/>
        </w:rPr>
      </w:pPr>
    </w:p>
    <w:tbl>
      <w:tblPr>
        <w:tblStyle w:val="GridTable1Light-Accent6"/>
        <w:tblW w:w="9540" w:type="dxa"/>
        <w:jc w:val="center"/>
        <w:tblLook w:val="04A0" w:firstRow="1" w:lastRow="0" w:firstColumn="1" w:lastColumn="0" w:noHBand="0" w:noVBand="1"/>
      </w:tblPr>
      <w:tblGrid>
        <w:gridCol w:w="437"/>
        <w:gridCol w:w="975"/>
        <w:gridCol w:w="2740"/>
        <w:gridCol w:w="1710"/>
        <w:gridCol w:w="990"/>
        <w:gridCol w:w="2688"/>
      </w:tblGrid>
      <w:tr w:rsidR="00F42C0D" w:rsidRPr="006F0712" w14:paraId="0B809F6D" w14:textId="77777777" w:rsidTr="001F2FD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7" w:type="dxa"/>
            <w:vAlign w:val="center"/>
            <w:hideMark/>
          </w:tcPr>
          <w:p w14:paraId="54D30F27" w14:textId="77777777" w:rsidR="00F42C0D" w:rsidRPr="006F0712" w:rsidRDefault="00F42C0D" w:rsidP="001F2FD5">
            <w:pPr>
              <w:jc w:val="center"/>
              <w:rPr>
                <w:rFonts w:ascii="Arial" w:eastAsia="Times New Roman" w:hAnsi="Arial" w:cs="Arial"/>
                <w:color w:val="000000"/>
                <w:sz w:val="20"/>
                <w:szCs w:val="20"/>
                <w:lang w:val="en-US"/>
              </w:rPr>
            </w:pPr>
            <w:r w:rsidRPr="006F0712">
              <w:rPr>
                <w:rFonts w:ascii="Arial" w:eastAsia="Times New Roman" w:hAnsi="Arial" w:cs="Arial"/>
                <w:color w:val="000000"/>
                <w:sz w:val="20"/>
                <w:szCs w:val="20"/>
                <w:lang w:val="en-US"/>
              </w:rPr>
              <w:t> </w:t>
            </w:r>
          </w:p>
        </w:tc>
        <w:tc>
          <w:tcPr>
            <w:tcW w:w="3715" w:type="dxa"/>
            <w:gridSpan w:val="2"/>
            <w:vAlign w:val="center"/>
            <w:hideMark/>
          </w:tcPr>
          <w:p w14:paraId="3FF934D1" w14:textId="77777777" w:rsidR="00F42C0D" w:rsidRPr="006F0712" w:rsidRDefault="00F42C0D" w:rsidP="001F2F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1710" w:type="dxa"/>
            <w:vAlign w:val="center"/>
            <w:hideMark/>
          </w:tcPr>
          <w:p w14:paraId="566C141C" w14:textId="77777777" w:rsidR="00F42C0D" w:rsidRPr="006F0712" w:rsidRDefault="00F42C0D" w:rsidP="001F2F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678" w:type="dxa"/>
            <w:gridSpan w:val="2"/>
            <w:vAlign w:val="center"/>
            <w:hideMark/>
          </w:tcPr>
          <w:p w14:paraId="0B4C5C61" w14:textId="77777777" w:rsidR="00F42C0D" w:rsidRPr="006F0712" w:rsidRDefault="00F42C0D" w:rsidP="001F2FD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Pr>
                <w:rFonts w:ascii="Arial" w:eastAsia="Times New Roman" w:hAnsi="Arial" w:cs="Arial"/>
                <w:color w:val="000000"/>
                <w:sz w:val="20"/>
                <w:szCs w:val="20"/>
                <w:lang w:val="en-US"/>
              </w:rPr>
              <w:t>BI</w:t>
            </w:r>
            <w:r w:rsidRPr="006F0712">
              <w:rPr>
                <w:rFonts w:ascii="Arial" w:eastAsia="Times New Roman" w:hAnsi="Arial" w:cs="Arial"/>
                <w:color w:val="000000"/>
                <w:sz w:val="20"/>
                <w:szCs w:val="20"/>
                <w:lang w:val="en-US"/>
              </w:rPr>
              <w:t xml:space="preserve"> Target</w:t>
            </w:r>
          </w:p>
        </w:tc>
      </w:tr>
      <w:tr w:rsidR="00F42C0D" w:rsidRPr="006F0712" w14:paraId="4E76BAF4" w14:textId="77777777" w:rsidTr="001F2FD5">
        <w:trPr>
          <w:trHeight w:val="300"/>
          <w:jc w:val="center"/>
        </w:trPr>
        <w:tc>
          <w:tcPr>
            <w:cnfStyle w:val="001000000000" w:firstRow="0" w:lastRow="0" w:firstColumn="1" w:lastColumn="0" w:oddVBand="0" w:evenVBand="0" w:oddHBand="0" w:evenHBand="0" w:firstRowFirstColumn="0" w:firstRowLastColumn="0" w:lastRowFirstColumn="0" w:lastRowLastColumn="0"/>
            <w:tcW w:w="437" w:type="dxa"/>
            <w:shd w:val="clear" w:color="auto" w:fill="2B5D9A" w:themeFill="accent6" w:themeFillShade="BF"/>
            <w:vAlign w:val="center"/>
            <w:hideMark/>
          </w:tcPr>
          <w:p w14:paraId="6070D630" w14:textId="77777777" w:rsidR="00F42C0D" w:rsidRPr="006F0712" w:rsidRDefault="00F42C0D" w:rsidP="001F2FD5">
            <w:pPr>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975" w:type="dxa"/>
            <w:shd w:val="clear" w:color="auto" w:fill="2B5D9A" w:themeFill="accent6" w:themeFillShade="BF"/>
            <w:vAlign w:val="center"/>
            <w:hideMark/>
          </w:tcPr>
          <w:p w14:paraId="63D5D51D" w14:textId="77777777" w:rsidR="00F42C0D" w:rsidRPr="006F0712" w:rsidRDefault="00F42C0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2740" w:type="dxa"/>
            <w:shd w:val="clear" w:color="auto" w:fill="2B5D9A" w:themeFill="accent6" w:themeFillShade="BF"/>
            <w:vAlign w:val="center"/>
            <w:hideMark/>
          </w:tcPr>
          <w:p w14:paraId="1D5DA609" w14:textId="77777777" w:rsidR="00F42C0D" w:rsidRPr="006F0712" w:rsidRDefault="00F42C0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1710" w:type="dxa"/>
            <w:shd w:val="clear" w:color="auto" w:fill="2B5D9A" w:themeFill="accent6" w:themeFillShade="BF"/>
            <w:vAlign w:val="center"/>
            <w:hideMark/>
          </w:tcPr>
          <w:p w14:paraId="2CB75B59" w14:textId="77777777" w:rsidR="00F42C0D" w:rsidRPr="006F0712" w:rsidRDefault="00F42C0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990" w:type="dxa"/>
            <w:shd w:val="clear" w:color="auto" w:fill="2B5D9A" w:themeFill="accent6" w:themeFillShade="BF"/>
            <w:vAlign w:val="center"/>
            <w:hideMark/>
          </w:tcPr>
          <w:p w14:paraId="11382207" w14:textId="77777777" w:rsidR="00F42C0D" w:rsidRPr="006F0712" w:rsidRDefault="00F42C0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2688" w:type="dxa"/>
            <w:shd w:val="clear" w:color="auto" w:fill="2B5D9A" w:themeFill="accent6" w:themeFillShade="BF"/>
            <w:vAlign w:val="center"/>
            <w:hideMark/>
          </w:tcPr>
          <w:p w14:paraId="317E1EF7" w14:textId="77777777" w:rsidR="00F42C0D" w:rsidRPr="006F0712" w:rsidRDefault="00F42C0D" w:rsidP="001F2F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6C6788" w:rsidRPr="006F0712" w14:paraId="62FD9839"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3BEEF895" w14:textId="77777777" w:rsidR="006C6788" w:rsidRPr="00B26B38" w:rsidRDefault="006C6788" w:rsidP="006C6788">
            <w:pPr>
              <w:jc w:val="right"/>
              <w:rPr>
                <w:rFonts w:eastAsia="Times New Roman" w:cstheme="minorHAnsi"/>
                <w:color w:val="000000"/>
                <w:sz w:val="18"/>
                <w:szCs w:val="18"/>
                <w:lang w:val="en-US"/>
              </w:rPr>
            </w:pPr>
            <w:r w:rsidRPr="00B26B38">
              <w:rPr>
                <w:rFonts w:eastAsia="Times New Roman" w:cstheme="minorHAnsi"/>
                <w:color w:val="000000"/>
                <w:sz w:val="18"/>
                <w:szCs w:val="18"/>
                <w:lang w:val="en-US"/>
              </w:rPr>
              <w:t>1</w:t>
            </w:r>
          </w:p>
        </w:tc>
        <w:tc>
          <w:tcPr>
            <w:tcW w:w="975" w:type="dxa"/>
            <w:vAlign w:val="center"/>
          </w:tcPr>
          <w:p w14:paraId="59C35314"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740" w:type="dxa"/>
            <w:vAlign w:val="center"/>
          </w:tcPr>
          <w:p w14:paraId="35571622"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Alias Name</w:t>
            </w:r>
          </w:p>
        </w:tc>
        <w:tc>
          <w:tcPr>
            <w:tcW w:w="1710" w:type="dxa"/>
            <w:vAlign w:val="center"/>
          </w:tcPr>
          <w:p w14:paraId="68F8F775"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323A2CEE"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688" w:type="dxa"/>
            <w:vAlign w:val="center"/>
          </w:tcPr>
          <w:p w14:paraId="7CDA6FBD" w14:textId="1727C458"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sz w:val="18"/>
                <w:szCs w:val="18"/>
              </w:rPr>
              <w:t>Alias Name</w:t>
            </w:r>
          </w:p>
        </w:tc>
      </w:tr>
      <w:tr w:rsidR="006C6788" w:rsidRPr="006F0712" w14:paraId="3C3253C4"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35C5B892" w14:textId="77777777" w:rsidR="006C6788" w:rsidRPr="00B26B38" w:rsidRDefault="006C6788" w:rsidP="006C6788">
            <w:pPr>
              <w:jc w:val="right"/>
              <w:rPr>
                <w:rFonts w:eastAsia="Times New Roman" w:cstheme="minorHAnsi"/>
                <w:color w:val="000000"/>
                <w:sz w:val="18"/>
                <w:szCs w:val="18"/>
                <w:lang w:val="en-US"/>
              </w:rPr>
            </w:pPr>
            <w:r w:rsidRPr="00B26B38">
              <w:rPr>
                <w:rFonts w:eastAsia="Times New Roman" w:cstheme="minorHAnsi"/>
                <w:color w:val="000000"/>
                <w:sz w:val="18"/>
                <w:szCs w:val="18"/>
                <w:lang w:val="en-US"/>
              </w:rPr>
              <w:t>2</w:t>
            </w:r>
          </w:p>
        </w:tc>
        <w:tc>
          <w:tcPr>
            <w:tcW w:w="975" w:type="dxa"/>
            <w:vAlign w:val="center"/>
          </w:tcPr>
          <w:p w14:paraId="7D468829"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740" w:type="dxa"/>
            <w:vAlign w:val="center"/>
          </w:tcPr>
          <w:p w14:paraId="2E37D63F" w14:textId="019B631F" w:rsidR="006C6788" w:rsidRPr="00D72F07"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B26B38">
              <w:rPr>
                <w:rFonts w:cstheme="minorHAnsi"/>
                <w:color w:val="000000"/>
                <w:sz w:val="18"/>
                <w:szCs w:val="18"/>
              </w:rPr>
              <w:t>Return if Defective</w:t>
            </w:r>
          </w:p>
        </w:tc>
        <w:tc>
          <w:tcPr>
            <w:tcW w:w="1710" w:type="dxa"/>
            <w:vAlign w:val="center"/>
          </w:tcPr>
          <w:p w14:paraId="2F22F4DF"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6B18DB83"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cstheme="minorHAnsi"/>
                <w:color w:val="000000"/>
                <w:sz w:val="18"/>
                <w:szCs w:val="18"/>
                <w:shd w:val="clear" w:color="auto" w:fill="FFFFFF"/>
              </w:rPr>
              <w:t>Product</w:t>
            </w:r>
          </w:p>
        </w:tc>
        <w:tc>
          <w:tcPr>
            <w:tcW w:w="2688" w:type="dxa"/>
            <w:vAlign w:val="center"/>
          </w:tcPr>
          <w:p w14:paraId="1FFCB181" w14:textId="5297F9B4" w:rsidR="006C6788" w:rsidRPr="00D72F07"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B26B38">
              <w:rPr>
                <w:rFonts w:cstheme="minorHAnsi"/>
                <w:color w:val="000000"/>
                <w:sz w:val="18"/>
                <w:szCs w:val="18"/>
              </w:rPr>
              <w:t>Return</w:t>
            </w:r>
            <w:r>
              <w:rPr>
                <w:rFonts w:cstheme="minorHAnsi"/>
                <w:color w:val="000000"/>
                <w:sz w:val="18"/>
                <w:szCs w:val="18"/>
              </w:rPr>
              <w:t>able</w:t>
            </w:r>
          </w:p>
        </w:tc>
      </w:tr>
      <w:tr w:rsidR="006C6788" w:rsidRPr="006F0712" w14:paraId="1FE0E11E"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71C45EFE"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3</w:t>
            </w:r>
          </w:p>
        </w:tc>
        <w:tc>
          <w:tcPr>
            <w:tcW w:w="975" w:type="dxa"/>
            <w:vAlign w:val="center"/>
          </w:tcPr>
          <w:p w14:paraId="157D197B"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78F050F9" w14:textId="47A79F7A" w:rsidR="006C6788" w:rsidRPr="00D72F07"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Product Reference Id</w:t>
            </w:r>
          </w:p>
        </w:tc>
        <w:tc>
          <w:tcPr>
            <w:tcW w:w="1710" w:type="dxa"/>
            <w:vAlign w:val="center"/>
          </w:tcPr>
          <w:p w14:paraId="365F5DAA"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03990A51"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6B3308AE" w14:textId="7F0B0BE9"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Barcode</w:t>
            </w:r>
          </w:p>
        </w:tc>
      </w:tr>
      <w:tr w:rsidR="006C6788" w:rsidRPr="006F0712" w14:paraId="297C6B18"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1128F094"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4</w:t>
            </w:r>
          </w:p>
        </w:tc>
        <w:tc>
          <w:tcPr>
            <w:tcW w:w="975" w:type="dxa"/>
            <w:vAlign w:val="center"/>
          </w:tcPr>
          <w:p w14:paraId="6AA2057A"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64B8FD7F"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Width</w:t>
            </w:r>
          </w:p>
        </w:tc>
        <w:tc>
          <w:tcPr>
            <w:tcW w:w="1710" w:type="dxa"/>
            <w:vAlign w:val="center"/>
          </w:tcPr>
          <w:p w14:paraId="27E1EBB9"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211CD1FB"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69B03F61" w14:textId="5164944A"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Width</w:t>
            </w:r>
          </w:p>
        </w:tc>
      </w:tr>
      <w:tr w:rsidR="006C6788" w:rsidRPr="006F0712" w14:paraId="3101C923"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25253F0D"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5</w:t>
            </w:r>
          </w:p>
        </w:tc>
        <w:tc>
          <w:tcPr>
            <w:tcW w:w="975" w:type="dxa"/>
            <w:vAlign w:val="center"/>
          </w:tcPr>
          <w:p w14:paraId="20F0AC91"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4C18FE28"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Message</w:t>
            </w:r>
          </w:p>
        </w:tc>
        <w:tc>
          <w:tcPr>
            <w:tcW w:w="1710" w:type="dxa"/>
            <w:vAlign w:val="center"/>
          </w:tcPr>
          <w:p w14:paraId="75DB294F"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73CCA14D"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0C54EC81" w14:textId="1A99B45A"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Message</w:t>
            </w:r>
          </w:p>
        </w:tc>
      </w:tr>
      <w:tr w:rsidR="006C6788" w:rsidRPr="006F0712" w14:paraId="49175C9F"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2C8E0701"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6</w:t>
            </w:r>
          </w:p>
        </w:tc>
        <w:tc>
          <w:tcPr>
            <w:tcW w:w="975" w:type="dxa"/>
            <w:vAlign w:val="center"/>
          </w:tcPr>
          <w:p w14:paraId="5FAF692F"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67631646"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Detail</w:t>
            </w:r>
          </w:p>
        </w:tc>
        <w:tc>
          <w:tcPr>
            <w:tcW w:w="1710" w:type="dxa"/>
            <w:vAlign w:val="center"/>
          </w:tcPr>
          <w:p w14:paraId="5F5A7257"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2BE15790"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7EE8EEA0" w14:textId="15A88F8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Detail</w:t>
            </w:r>
          </w:p>
        </w:tc>
      </w:tr>
      <w:tr w:rsidR="006C6788" w:rsidRPr="006F0712" w14:paraId="156E8965"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20491A34"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7</w:t>
            </w:r>
          </w:p>
        </w:tc>
        <w:tc>
          <w:tcPr>
            <w:tcW w:w="975" w:type="dxa"/>
            <w:vAlign w:val="center"/>
          </w:tcPr>
          <w:p w14:paraId="2F7EF995"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3539A7EA"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Type</w:t>
            </w:r>
          </w:p>
        </w:tc>
        <w:tc>
          <w:tcPr>
            <w:tcW w:w="1710" w:type="dxa"/>
            <w:vAlign w:val="center"/>
          </w:tcPr>
          <w:p w14:paraId="7FEB8D3A"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0A95E661"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33B3D7E7" w14:textId="7E96F5AC"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Type</w:t>
            </w:r>
          </w:p>
        </w:tc>
      </w:tr>
      <w:tr w:rsidR="006C6788" w:rsidRPr="006F0712" w14:paraId="07A4A5F0"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4C999E50"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8</w:t>
            </w:r>
          </w:p>
        </w:tc>
        <w:tc>
          <w:tcPr>
            <w:tcW w:w="975" w:type="dxa"/>
            <w:vAlign w:val="center"/>
          </w:tcPr>
          <w:p w14:paraId="3C5B4CDD"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15A0800C"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GAL ME Fascia Height</w:t>
            </w:r>
          </w:p>
        </w:tc>
        <w:tc>
          <w:tcPr>
            <w:tcW w:w="1710" w:type="dxa"/>
            <w:vAlign w:val="center"/>
          </w:tcPr>
          <w:p w14:paraId="495D03F5"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106D9F4E"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588529E2" w14:textId="005BBA34"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color w:val="000000"/>
                <w:sz w:val="18"/>
                <w:szCs w:val="18"/>
              </w:rPr>
              <w:t>Fascia Height</w:t>
            </w:r>
          </w:p>
        </w:tc>
      </w:tr>
      <w:tr w:rsidR="006C6788" w:rsidRPr="006F0712" w14:paraId="07B87AF4"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527E8BB4"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9</w:t>
            </w:r>
          </w:p>
        </w:tc>
        <w:tc>
          <w:tcPr>
            <w:tcW w:w="975" w:type="dxa"/>
            <w:vAlign w:val="center"/>
          </w:tcPr>
          <w:p w14:paraId="5BC255FA"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49692CA4"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Returnable Since</w:t>
            </w:r>
          </w:p>
        </w:tc>
        <w:tc>
          <w:tcPr>
            <w:tcW w:w="1710" w:type="dxa"/>
            <w:vAlign w:val="center"/>
          </w:tcPr>
          <w:p w14:paraId="62E25ABB"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20BF98E5"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71593E50" w14:textId="2D01E226"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Returnable Since</w:t>
            </w:r>
          </w:p>
        </w:tc>
      </w:tr>
      <w:tr w:rsidR="006C6788" w:rsidRPr="006F0712" w14:paraId="66C8F384"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4B5187BB"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10</w:t>
            </w:r>
          </w:p>
        </w:tc>
        <w:tc>
          <w:tcPr>
            <w:tcW w:w="975" w:type="dxa"/>
            <w:vAlign w:val="center"/>
          </w:tcPr>
          <w:p w14:paraId="11D0E767"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164A256D"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Returnable Until</w:t>
            </w:r>
          </w:p>
        </w:tc>
        <w:tc>
          <w:tcPr>
            <w:tcW w:w="1710" w:type="dxa"/>
            <w:vAlign w:val="center"/>
          </w:tcPr>
          <w:p w14:paraId="358A7342"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1B746858"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5BD3C8BD" w14:textId="0A4B7772"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Returnable Until</w:t>
            </w:r>
          </w:p>
        </w:tc>
      </w:tr>
      <w:tr w:rsidR="006C6788" w:rsidRPr="006F0712" w14:paraId="6556C212"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46330EA2"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11</w:t>
            </w:r>
          </w:p>
        </w:tc>
        <w:tc>
          <w:tcPr>
            <w:tcW w:w="975" w:type="dxa"/>
            <w:vAlign w:val="center"/>
          </w:tcPr>
          <w:p w14:paraId="2FC5241C"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3907160C"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Negative Stock Flag</w:t>
            </w:r>
          </w:p>
        </w:tc>
        <w:tc>
          <w:tcPr>
            <w:tcW w:w="1710" w:type="dxa"/>
            <w:vAlign w:val="center"/>
          </w:tcPr>
          <w:p w14:paraId="5FE595F6"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05B6E2C6"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542688B1" w14:textId="7405E7EE"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C6788">
              <w:rPr>
                <w:rFonts w:cstheme="minorHAnsi"/>
                <w:sz w:val="18"/>
                <w:szCs w:val="18"/>
              </w:rPr>
              <w:t>Negative Transactions Not Allowed</w:t>
            </w:r>
          </w:p>
        </w:tc>
      </w:tr>
      <w:tr w:rsidR="006C6788" w:rsidRPr="006F0712" w14:paraId="07DBFD97"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4C60093A"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12</w:t>
            </w:r>
          </w:p>
        </w:tc>
        <w:tc>
          <w:tcPr>
            <w:tcW w:w="975" w:type="dxa"/>
            <w:vAlign w:val="center"/>
          </w:tcPr>
          <w:p w14:paraId="1B4EC400"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37C1E3E1"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Slots per facing</w:t>
            </w:r>
          </w:p>
        </w:tc>
        <w:tc>
          <w:tcPr>
            <w:tcW w:w="1710" w:type="dxa"/>
            <w:vAlign w:val="center"/>
          </w:tcPr>
          <w:p w14:paraId="24500B34"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2DCA82EA"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4D0D0740" w14:textId="0203EF18"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Slots per facing</w:t>
            </w:r>
          </w:p>
        </w:tc>
      </w:tr>
      <w:tr w:rsidR="006C6788" w:rsidRPr="006F0712" w14:paraId="67C6E0A5" w14:textId="77777777" w:rsidTr="00705DC0">
        <w:trPr>
          <w:trHeight w:val="70"/>
          <w:jc w:val="center"/>
        </w:trPr>
        <w:tc>
          <w:tcPr>
            <w:cnfStyle w:val="001000000000" w:firstRow="0" w:lastRow="0" w:firstColumn="1" w:lastColumn="0" w:oddVBand="0" w:evenVBand="0" w:oddHBand="0" w:evenHBand="0" w:firstRowFirstColumn="0" w:firstRowLastColumn="0" w:lastRowFirstColumn="0" w:lastRowLastColumn="0"/>
            <w:tcW w:w="437" w:type="dxa"/>
            <w:vAlign w:val="center"/>
          </w:tcPr>
          <w:p w14:paraId="1D9C4D71" w14:textId="77777777" w:rsidR="006C6788" w:rsidRPr="00B26B38" w:rsidRDefault="006C6788" w:rsidP="006C6788">
            <w:pPr>
              <w:jc w:val="right"/>
              <w:rPr>
                <w:rFonts w:eastAsia="Times New Roman" w:cstheme="minorHAnsi"/>
                <w:color w:val="000000"/>
                <w:sz w:val="18"/>
                <w:szCs w:val="18"/>
                <w:lang w:val="en-US"/>
              </w:rPr>
            </w:pPr>
            <w:r>
              <w:rPr>
                <w:rFonts w:eastAsia="Times New Roman" w:cstheme="minorHAnsi"/>
                <w:color w:val="000000"/>
                <w:sz w:val="18"/>
                <w:szCs w:val="18"/>
                <w:lang w:val="en-US"/>
              </w:rPr>
              <w:t>13</w:t>
            </w:r>
          </w:p>
        </w:tc>
        <w:tc>
          <w:tcPr>
            <w:tcW w:w="975" w:type="dxa"/>
            <w:vAlign w:val="center"/>
          </w:tcPr>
          <w:p w14:paraId="1053BBC0"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A86FD9">
              <w:rPr>
                <w:rFonts w:cstheme="minorHAnsi"/>
                <w:color w:val="000000"/>
                <w:sz w:val="18"/>
                <w:szCs w:val="18"/>
                <w:shd w:val="clear" w:color="auto" w:fill="FFFFFF"/>
              </w:rPr>
              <w:t>Product</w:t>
            </w:r>
          </w:p>
        </w:tc>
        <w:tc>
          <w:tcPr>
            <w:tcW w:w="2740" w:type="dxa"/>
            <w:vAlign w:val="center"/>
          </w:tcPr>
          <w:p w14:paraId="7756641A"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JTI Cost 1</w:t>
            </w:r>
          </w:p>
        </w:tc>
        <w:tc>
          <w:tcPr>
            <w:tcW w:w="1710" w:type="dxa"/>
            <w:vAlign w:val="center"/>
          </w:tcPr>
          <w:p w14:paraId="484B31DB"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vAlign w:val="center"/>
          </w:tcPr>
          <w:p w14:paraId="07C47481" w14:textId="77777777"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vAlign w:val="center"/>
          </w:tcPr>
          <w:p w14:paraId="16B63974" w14:textId="2AA61DC2" w:rsidR="006C6788" w:rsidRPr="00B26B38" w:rsidRDefault="006C6788" w:rsidP="006C6788">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B38">
              <w:rPr>
                <w:rFonts w:cstheme="minorHAnsi"/>
                <w:sz w:val="18"/>
                <w:szCs w:val="18"/>
              </w:rPr>
              <w:t>Cost</w:t>
            </w:r>
          </w:p>
        </w:tc>
      </w:tr>
      <w:tr w:rsidR="00581ACA" w:rsidRPr="00B26B38" w14:paraId="33F0D179" w14:textId="77777777" w:rsidTr="00581ACA">
        <w:tblPrEx>
          <w:jc w:val="left"/>
        </w:tblPrEx>
        <w:trPr>
          <w:trHeight w:val="70"/>
        </w:trPr>
        <w:tc>
          <w:tcPr>
            <w:cnfStyle w:val="001000000000" w:firstRow="0" w:lastRow="0" w:firstColumn="1" w:lastColumn="0" w:oddVBand="0" w:evenVBand="0" w:oddHBand="0" w:evenHBand="0" w:firstRowFirstColumn="0" w:firstRowLastColumn="0" w:lastRowFirstColumn="0" w:lastRowLastColumn="0"/>
            <w:tcW w:w="437" w:type="dxa"/>
          </w:tcPr>
          <w:p w14:paraId="6520D72B" w14:textId="77777777" w:rsidR="00581ACA" w:rsidRDefault="00581ACA" w:rsidP="001F2FD5">
            <w:pPr>
              <w:jc w:val="right"/>
              <w:rPr>
                <w:rFonts w:eastAsia="Times New Roman" w:cstheme="minorHAnsi"/>
                <w:color w:val="000000"/>
                <w:sz w:val="18"/>
                <w:szCs w:val="18"/>
                <w:lang w:val="en-US"/>
              </w:rPr>
            </w:pPr>
            <w:r>
              <w:rPr>
                <w:rFonts w:eastAsia="Times New Roman" w:cstheme="minorHAnsi"/>
                <w:color w:val="000000"/>
                <w:sz w:val="18"/>
                <w:szCs w:val="18"/>
                <w:lang w:val="en-US"/>
              </w:rPr>
              <w:t>14</w:t>
            </w:r>
          </w:p>
        </w:tc>
        <w:tc>
          <w:tcPr>
            <w:tcW w:w="975" w:type="dxa"/>
          </w:tcPr>
          <w:p w14:paraId="37EB8183" w14:textId="77777777" w:rsidR="00581ACA" w:rsidRPr="00A86FD9"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740" w:type="dxa"/>
          </w:tcPr>
          <w:p w14:paraId="60D43FDA"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77D4C">
              <w:rPr>
                <w:rFonts w:cstheme="minorHAnsi"/>
                <w:sz w:val="18"/>
                <w:szCs w:val="18"/>
              </w:rPr>
              <w:t>JTI Gift Product Factor</w:t>
            </w:r>
          </w:p>
        </w:tc>
        <w:tc>
          <w:tcPr>
            <w:tcW w:w="1710" w:type="dxa"/>
          </w:tcPr>
          <w:p w14:paraId="49A2700D"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tcPr>
          <w:p w14:paraId="77B1851A"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tcPr>
          <w:p w14:paraId="704C233D"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81ACA">
              <w:rPr>
                <w:rFonts w:cstheme="minorHAnsi"/>
                <w:sz w:val="18"/>
                <w:szCs w:val="18"/>
              </w:rPr>
              <w:t>Bundles per gift</w:t>
            </w:r>
          </w:p>
        </w:tc>
      </w:tr>
      <w:tr w:rsidR="00581ACA" w:rsidRPr="00B26B38" w14:paraId="4AE37557" w14:textId="77777777" w:rsidTr="00581ACA">
        <w:tblPrEx>
          <w:jc w:val="left"/>
        </w:tblPrEx>
        <w:trPr>
          <w:trHeight w:val="70"/>
        </w:trPr>
        <w:tc>
          <w:tcPr>
            <w:cnfStyle w:val="001000000000" w:firstRow="0" w:lastRow="0" w:firstColumn="1" w:lastColumn="0" w:oddVBand="0" w:evenVBand="0" w:oddHBand="0" w:evenHBand="0" w:firstRowFirstColumn="0" w:firstRowLastColumn="0" w:lastRowFirstColumn="0" w:lastRowLastColumn="0"/>
            <w:tcW w:w="437" w:type="dxa"/>
          </w:tcPr>
          <w:p w14:paraId="38A0E19B" w14:textId="77777777" w:rsidR="00581ACA" w:rsidRDefault="00581ACA" w:rsidP="001F2FD5">
            <w:pPr>
              <w:jc w:val="right"/>
              <w:rPr>
                <w:rFonts w:eastAsia="Times New Roman" w:cstheme="minorHAnsi"/>
                <w:color w:val="000000"/>
                <w:sz w:val="18"/>
                <w:szCs w:val="18"/>
                <w:lang w:val="en-US"/>
              </w:rPr>
            </w:pPr>
            <w:r>
              <w:rPr>
                <w:rFonts w:eastAsia="Times New Roman" w:cstheme="minorHAnsi"/>
                <w:color w:val="000000"/>
                <w:sz w:val="18"/>
                <w:szCs w:val="18"/>
                <w:lang w:val="en-US"/>
              </w:rPr>
              <w:t>15</w:t>
            </w:r>
          </w:p>
        </w:tc>
        <w:tc>
          <w:tcPr>
            <w:tcW w:w="975" w:type="dxa"/>
          </w:tcPr>
          <w:p w14:paraId="0EFBB833" w14:textId="77777777" w:rsidR="00581ACA" w:rsidRPr="00A86FD9"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740" w:type="dxa"/>
          </w:tcPr>
          <w:p w14:paraId="69D63B8A"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77D4C">
              <w:rPr>
                <w:rFonts w:cstheme="minorHAnsi"/>
                <w:sz w:val="18"/>
                <w:szCs w:val="18"/>
              </w:rPr>
              <w:t>JTI Order Quantity Factor</w:t>
            </w:r>
          </w:p>
        </w:tc>
        <w:tc>
          <w:tcPr>
            <w:tcW w:w="1710" w:type="dxa"/>
          </w:tcPr>
          <w:p w14:paraId="5AB7141E"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B26B38">
              <w:rPr>
                <w:rFonts w:eastAsia="Times New Roman" w:cstheme="minorHAnsi"/>
                <w:color w:val="000000"/>
                <w:sz w:val="18"/>
                <w:szCs w:val="18"/>
                <w:lang w:val="en-US"/>
              </w:rPr>
              <w:t>TBD</w:t>
            </w:r>
          </w:p>
        </w:tc>
        <w:tc>
          <w:tcPr>
            <w:tcW w:w="990" w:type="dxa"/>
          </w:tcPr>
          <w:p w14:paraId="3C8BADD2"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shd w:val="clear" w:color="auto" w:fill="FFFFFF"/>
              </w:rPr>
            </w:pPr>
            <w:r w:rsidRPr="00B26B38">
              <w:rPr>
                <w:rFonts w:cstheme="minorHAnsi"/>
                <w:color w:val="000000"/>
                <w:sz w:val="18"/>
                <w:szCs w:val="18"/>
                <w:shd w:val="clear" w:color="auto" w:fill="FFFFFF"/>
              </w:rPr>
              <w:t>Product</w:t>
            </w:r>
          </w:p>
        </w:tc>
        <w:tc>
          <w:tcPr>
            <w:tcW w:w="2688" w:type="dxa"/>
          </w:tcPr>
          <w:p w14:paraId="559832D8" w14:textId="77777777" w:rsidR="00581ACA" w:rsidRPr="00B26B38" w:rsidRDefault="00581ACA" w:rsidP="001F2FD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81ACA">
              <w:rPr>
                <w:rFonts w:cstheme="minorHAnsi"/>
                <w:sz w:val="18"/>
                <w:szCs w:val="18"/>
              </w:rPr>
              <w:t>Order Quantity Factor</w:t>
            </w:r>
          </w:p>
        </w:tc>
      </w:tr>
    </w:tbl>
    <w:p w14:paraId="7F0F053A" w14:textId="77777777" w:rsidR="00F42C0D" w:rsidRDefault="00F42C0D" w:rsidP="000954DA"/>
    <w:p w14:paraId="3B4DD0B2" w14:textId="77777777" w:rsidR="00F42C0D" w:rsidRPr="000954DA" w:rsidRDefault="00F42C0D" w:rsidP="000954DA"/>
    <w:p w14:paraId="6EA6CD85" w14:textId="548010BB" w:rsidR="00C43F48" w:rsidRDefault="00C43F48" w:rsidP="005C4FB8">
      <w:pPr>
        <w:pStyle w:val="Heading2"/>
        <w:ind w:left="900" w:hanging="540"/>
      </w:pPr>
      <w:bookmarkStart w:id="94" w:name="_Toc75807738"/>
      <w:r>
        <w:t>Data Dictionary</w:t>
      </w:r>
      <w:bookmarkEnd w:id="94"/>
    </w:p>
    <w:p w14:paraId="5E7450DC" w14:textId="1FB220B0" w:rsidR="008D3601" w:rsidRPr="006F7C72" w:rsidRDefault="008D3601" w:rsidP="008D3601">
      <w:pPr>
        <w:spacing w:after="0" w:line="240" w:lineRule="auto"/>
        <w:rPr>
          <w:i/>
          <w:iCs/>
          <w:color w:val="A6A6A6" w:themeColor="background1" w:themeShade="A6"/>
          <w:sz w:val="20"/>
          <w:szCs w:val="20"/>
        </w:rPr>
      </w:pPr>
      <w:r w:rsidRPr="006F7C72">
        <w:rPr>
          <w:i/>
          <w:iCs/>
          <w:color w:val="A6A6A6" w:themeColor="background1" w:themeShade="A6"/>
          <w:sz w:val="20"/>
          <w:szCs w:val="20"/>
        </w:rPr>
        <w:t>New fields in BI should be added to the Data Dictionary. Actions below should be done:</w:t>
      </w:r>
    </w:p>
    <w:p w14:paraId="2F4EE98E" w14:textId="69306DA9" w:rsidR="008D3601" w:rsidRPr="006F7C72" w:rsidRDefault="008D3601" w:rsidP="008D3601">
      <w:pPr>
        <w:pStyle w:val="ListParagraph"/>
        <w:numPr>
          <w:ilvl w:val="0"/>
          <w:numId w:val="6"/>
        </w:numPr>
        <w:spacing w:after="0" w:line="240" w:lineRule="auto"/>
        <w:contextualSpacing w:val="0"/>
        <w:rPr>
          <w:i/>
          <w:iCs/>
          <w:color w:val="A6A6A6" w:themeColor="background1" w:themeShade="A6"/>
          <w:sz w:val="20"/>
          <w:szCs w:val="20"/>
        </w:rPr>
      </w:pPr>
      <w:r w:rsidRPr="006F7C72">
        <w:rPr>
          <w:i/>
          <w:iCs/>
          <w:color w:val="A6A6A6" w:themeColor="background1" w:themeShade="A6"/>
          <w:sz w:val="20"/>
          <w:szCs w:val="20"/>
        </w:rPr>
        <w:t xml:space="preserve">Business Description of the new fields (BTS TME) </w:t>
      </w:r>
      <w:r w:rsidR="006F7C72" w:rsidRPr="006F7C72">
        <w:rPr>
          <w:i/>
          <w:iCs/>
          <w:color w:val="A6A6A6" w:themeColor="background1" w:themeShade="A6"/>
          <w:sz w:val="20"/>
          <w:szCs w:val="20"/>
        </w:rPr>
        <w:t>must</w:t>
      </w:r>
      <w:r w:rsidRPr="006F7C72">
        <w:rPr>
          <w:i/>
          <w:iCs/>
          <w:color w:val="A6A6A6" w:themeColor="background1" w:themeShade="A6"/>
          <w:sz w:val="20"/>
          <w:szCs w:val="20"/>
        </w:rPr>
        <w:t xml:space="preserve"> be provided in this section.</w:t>
      </w:r>
    </w:p>
    <w:p w14:paraId="0162BA11" w14:textId="77777777" w:rsidR="008D3601" w:rsidRPr="006F7C72" w:rsidRDefault="008D3601" w:rsidP="008D3601">
      <w:pPr>
        <w:pStyle w:val="ListParagraph"/>
        <w:numPr>
          <w:ilvl w:val="0"/>
          <w:numId w:val="6"/>
        </w:numPr>
        <w:spacing w:after="0" w:line="240" w:lineRule="auto"/>
        <w:contextualSpacing w:val="0"/>
        <w:rPr>
          <w:i/>
          <w:iCs/>
          <w:color w:val="A6A6A6" w:themeColor="background1" w:themeShade="A6"/>
          <w:sz w:val="20"/>
          <w:szCs w:val="20"/>
        </w:rPr>
      </w:pPr>
      <w:r w:rsidRPr="006F7C72">
        <w:rPr>
          <w:i/>
          <w:iCs/>
          <w:color w:val="A6A6A6" w:themeColor="background1" w:themeShade="A6"/>
          <w:sz w:val="20"/>
          <w:szCs w:val="20"/>
        </w:rPr>
        <w:t>Fields should be added to the Data Dictionary DB Tables (ODC)</w:t>
      </w:r>
    </w:p>
    <w:p w14:paraId="4388CA9C" w14:textId="360B55C8" w:rsidR="008D3601" w:rsidRPr="006F7C72" w:rsidRDefault="008D3601" w:rsidP="008D3601">
      <w:pPr>
        <w:pStyle w:val="ListParagraph"/>
        <w:numPr>
          <w:ilvl w:val="0"/>
          <w:numId w:val="6"/>
        </w:numPr>
        <w:spacing w:after="0" w:line="240" w:lineRule="auto"/>
        <w:contextualSpacing w:val="0"/>
        <w:rPr>
          <w:i/>
          <w:iCs/>
          <w:color w:val="A6A6A6" w:themeColor="background1" w:themeShade="A6"/>
          <w:sz w:val="20"/>
          <w:szCs w:val="20"/>
        </w:rPr>
      </w:pPr>
      <w:r w:rsidRPr="006F7C72">
        <w:rPr>
          <w:i/>
          <w:iCs/>
          <w:color w:val="A6A6A6" w:themeColor="background1" w:themeShade="A6"/>
          <w:sz w:val="20"/>
          <w:szCs w:val="20"/>
        </w:rPr>
        <w:t>In BI, Business Description should be configured to appear when mouse is over.</w:t>
      </w:r>
    </w:p>
    <w:p w14:paraId="500EAF9F" w14:textId="77777777" w:rsidR="008D3601" w:rsidRDefault="008D3601" w:rsidP="008D3601">
      <w:pPr>
        <w:rPr>
          <w:lang w:val="en-US"/>
        </w:rPr>
      </w:pPr>
    </w:p>
    <w:p w14:paraId="4131F901" w14:textId="2E3BF922" w:rsidR="000438C7" w:rsidRDefault="000438C7" w:rsidP="000438C7">
      <w:pPr>
        <w:rPr>
          <w:lang w:val="en-US"/>
        </w:rPr>
      </w:pPr>
      <w:r>
        <w:rPr>
          <w:lang w:val="en-US"/>
        </w:rPr>
        <w:t>Please, include next fields in the data dictionary:</w:t>
      </w:r>
    </w:p>
    <w:p w14:paraId="71D5DDFC" w14:textId="54619EE9" w:rsidR="000438C7" w:rsidRDefault="000438C7" w:rsidP="000438C7">
      <w:pPr>
        <w:rPr>
          <w:lang w:val="en-US"/>
        </w:rPr>
      </w:pPr>
      <w:r>
        <w:rPr>
          <w:lang w:val="en-US"/>
        </w:rPr>
        <w:t xml:space="preserve">Alias Name: this is the </w:t>
      </w:r>
      <w:r w:rsidR="007453CF">
        <w:rPr>
          <w:lang w:val="en-US"/>
        </w:rPr>
        <w:t>alias of the product. It can store product name from external systems.</w:t>
      </w:r>
    </w:p>
    <w:p w14:paraId="41F4E2B2" w14:textId="138DB45E" w:rsidR="004040F2" w:rsidRDefault="004040F2" w:rsidP="000438C7">
      <w:pPr>
        <w:rPr>
          <w:lang w:val="en-US"/>
        </w:rPr>
      </w:pPr>
      <w:r>
        <w:rPr>
          <w:lang w:val="en-US"/>
        </w:rPr>
        <w:t xml:space="preserve">Returnable: </w:t>
      </w:r>
      <w:r w:rsidR="006E60CC">
        <w:rPr>
          <w:lang w:val="en-US"/>
        </w:rPr>
        <w:t>if product can be returned in an order or not.</w:t>
      </w:r>
    </w:p>
    <w:p w14:paraId="20A33AD6" w14:textId="2C4428E4" w:rsidR="00A267DA" w:rsidRDefault="00A267DA" w:rsidP="000438C7">
      <w:pPr>
        <w:rPr>
          <w:lang w:val="en-US"/>
        </w:rPr>
      </w:pPr>
      <w:r>
        <w:rPr>
          <w:lang w:val="en-US"/>
        </w:rPr>
        <w:t xml:space="preserve">Returnable Since: start date </w:t>
      </w:r>
      <w:r w:rsidR="00493E9A">
        <w:rPr>
          <w:lang w:val="en-US"/>
        </w:rPr>
        <w:t>of the return period</w:t>
      </w:r>
      <w:r>
        <w:rPr>
          <w:lang w:val="en-US"/>
        </w:rPr>
        <w:t>.</w:t>
      </w:r>
    </w:p>
    <w:p w14:paraId="5787C9A9" w14:textId="25596B72" w:rsidR="00493E9A" w:rsidRDefault="00493E9A" w:rsidP="000438C7">
      <w:pPr>
        <w:rPr>
          <w:lang w:val="en-US"/>
        </w:rPr>
      </w:pPr>
      <w:r>
        <w:rPr>
          <w:lang w:val="en-US"/>
        </w:rPr>
        <w:t>Return Until: end date of the return period.</w:t>
      </w:r>
    </w:p>
    <w:p w14:paraId="46A8EB0C" w14:textId="625971AB" w:rsidR="007453CF" w:rsidRDefault="00D72F07" w:rsidP="000438C7">
      <w:pPr>
        <w:rPr>
          <w:lang w:val="en-US"/>
        </w:rPr>
      </w:pPr>
      <w:r>
        <w:rPr>
          <w:lang w:val="en-US"/>
        </w:rPr>
        <w:lastRenderedPageBreak/>
        <w:t>Barcode: product barcode.</w:t>
      </w:r>
    </w:p>
    <w:p w14:paraId="3E5256D5" w14:textId="52C7DB69" w:rsidR="00D72F07" w:rsidRDefault="00D72F07" w:rsidP="000438C7">
      <w:pPr>
        <w:rPr>
          <w:lang w:val="en-US"/>
        </w:rPr>
      </w:pPr>
      <w:r>
        <w:rPr>
          <w:lang w:val="en-US"/>
        </w:rPr>
        <w:t xml:space="preserve">Fascia Width: </w:t>
      </w:r>
      <w:r w:rsidR="00840A23">
        <w:rPr>
          <w:lang w:val="en-US"/>
        </w:rPr>
        <w:t>width of the fascia.</w:t>
      </w:r>
    </w:p>
    <w:p w14:paraId="23C843A9" w14:textId="3C893F8D" w:rsidR="00840A23" w:rsidRDefault="00047923" w:rsidP="000438C7">
      <w:pPr>
        <w:rPr>
          <w:lang w:val="en-US"/>
        </w:rPr>
      </w:pPr>
      <w:r>
        <w:rPr>
          <w:lang w:val="en-US"/>
        </w:rPr>
        <w:t xml:space="preserve">Fascia Message: </w:t>
      </w:r>
      <w:r w:rsidR="00170B83">
        <w:rPr>
          <w:lang w:val="en-US"/>
        </w:rPr>
        <w:t xml:space="preserve">picklist with the </w:t>
      </w:r>
      <w:r>
        <w:rPr>
          <w:lang w:val="en-US"/>
        </w:rPr>
        <w:t>message on the fascia.</w:t>
      </w:r>
    </w:p>
    <w:p w14:paraId="3F940D62" w14:textId="2863CA38" w:rsidR="00047923" w:rsidRDefault="00047923" w:rsidP="000438C7">
      <w:pPr>
        <w:rPr>
          <w:lang w:val="en-US"/>
        </w:rPr>
      </w:pPr>
      <w:r>
        <w:rPr>
          <w:lang w:val="en-US"/>
        </w:rPr>
        <w:t xml:space="preserve">Fascia Detail: </w:t>
      </w:r>
      <w:r w:rsidR="00170B83">
        <w:rPr>
          <w:lang w:val="en-US"/>
        </w:rPr>
        <w:t xml:space="preserve">picklist with the </w:t>
      </w:r>
      <w:r>
        <w:rPr>
          <w:lang w:val="en-US"/>
        </w:rPr>
        <w:t>details</w:t>
      </w:r>
      <w:r w:rsidR="00170B83">
        <w:rPr>
          <w:lang w:val="en-US"/>
        </w:rPr>
        <w:t xml:space="preserve"> of the fascia.</w:t>
      </w:r>
    </w:p>
    <w:p w14:paraId="04FA66E5" w14:textId="122B4AE1" w:rsidR="00170B83" w:rsidRDefault="00170B83" w:rsidP="000438C7">
      <w:pPr>
        <w:rPr>
          <w:lang w:val="en-US"/>
        </w:rPr>
      </w:pPr>
      <w:r>
        <w:rPr>
          <w:lang w:val="en-US"/>
        </w:rPr>
        <w:t>Fascia Type: picklist with the type of the fascia</w:t>
      </w:r>
    </w:p>
    <w:p w14:paraId="4F561E6F" w14:textId="30EFF3D8" w:rsidR="00170B83" w:rsidRDefault="00170B83" w:rsidP="000438C7">
      <w:pPr>
        <w:rPr>
          <w:lang w:val="en-US"/>
        </w:rPr>
      </w:pPr>
      <w:r>
        <w:rPr>
          <w:lang w:val="en-US"/>
        </w:rPr>
        <w:t>Fascia Height</w:t>
      </w:r>
      <w:r w:rsidR="00A267DA">
        <w:rPr>
          <w:lang w:val="en-US"/>
        </w:rPr>
        <w:t>: height of the fascia.</w:t>
      </w:r>
    </w:p>
    <w:p w14:paraId="2C49503C" w14:textId="73DD4E42" w:rsidR="006F7DE7" w:rsidRDefault="006F7DE7" w:rsidP="000438C7">
      <w:pPr>
        <w:rPr>
          <w:lang w:val="en-US"/>
        </w:rPr>
      </w:pPr>
      <w:r>
        <w:rPr>
          <w:lang w:val="en-US"/>
        </w:rPr>
        <w:t>Slots per facing: number of slots per facing.</w:t>
      </w:r>
    </w:p>
    <w:p w14:paraId="7503A9BC" w14:textId="6F4AB9E6" w:rsidR="00064E98" w:rsidRDefault="00064E98" w:rsidP="000438C7">
      <w:pPr>
        <w:rPr>
          <w:lang w:val="en-US"/>
        </w:rPr>
      </w:pPr>
      <w:r w:rsidRPr="00064E98">
        <w:rPr>
          <w:lang w:val="en-US"/>
        </w:rPr>
        <w:t>Negative Transactions Not Allowed</w:t>
      </w:r>
      <w:r>
        <w:rPr>
          <w:lang w:val="en-US"/>
        </w:rPr>
        <w:t xml:space="preserve">: flag to disable/enable </w:t>
      </w:r>
      <w:r w:rsidRPr="00064E98">
        <w:rPr>
          <w:lang w:val="en-US"/>
        </w:rPr>
        <w:t>negative inventory transactions</w:t>
      </w:r>
      <w:r>
        <w:rPr>
          <w:lang w:val="en-US"/>
        </w:rPr>
        <w:t xml:space="preserve"> of the product.</w:t>
      </w:r>
    </w:p>
    <w:p w14:paraId="620E3110" w14:textId="0B5EE593" w:rsidR="006F7DE7" w:rsidRDefault="006929D4" w:rsidP="000438C7">
      <w:pPr>
        <w:rPr>
          <w:lang w:val="en-US"/>
        </w:rPr>
      </w:pPr>
      <w:r>
        <w:rPr>
          <w:lang w:val="en-US"/>
        </w:rPr>
        <w:t>Cost: attribute to store product cost</w:t>
      </w:r>
      <w:r w:rsidR="00E275A8">
        <w:rPr>
          <w:lang w:val="en-US"/>
        </w:rPr>
        <w:t>,</w:t>
      </w:r>
      <w:r w:rsidR="00E275A8" w:rsidRPr="00E275A8">
        <w:rPr>
          <w:lang w:val="en-US"/>
        </w:rPr>
        <w:t xml:space="preserve"> referred for example to VM cost.</w:t>
      </w:r>
    </w:p>
    <w:p w14:paraId="0DAEF83A" w14:textId="62106E2E" w:rsidR="00D97349" w:rsidRDefault="00D97349" w:rsidP="000438C7">
      <w:pPr>
        <w:rPr>
          <w:lang w:val="en-US"/>
        </w:rPr>
      </w:pPr>
      <w:r>
        <w:rPr>
          <w:lang w:val="en-US"/>
        </w:rPr>
        <w:t>Bundles per gift: number of bundle products for a gift.</w:t>
      </w:r>
    </w:p>
    <w:p w14:paraId="1413DA93" w14:textId="1D5D6A6E" w:rsidR="00D97349" w:rsidRDefault="00D97349" w:rsidP="000438C7">
      <w:pPr>
        <w:rPr>
          <w:lang w:val="en-US"/>
        </w:rPr>
      </w:pPr>
      <w:r>
        <w:rPr>
          <w:lang w:val="en-US"/>
        </w:rPr>
        <w:t>Order quantity number:</w:t>
      </w:r>
      <w:r w:rsidR="001C01E9">
        <w:rPr>
          <w:lang w:val="en-US"/>
        </w:rPr>
        <w:t xml:space="preserve"> </w:t>
      </w:r>
      <w:r w:rsidR="009D5036">
        <w:rPr>
          <w:lang w:val="en-US"/>
        </w:rPr>
        <w:t>number of products for an order.</w:t>
      </w:r>
    </w:p>
    <w:p w14:paraId="10974BE4" w14:textId="77777777" w:rsidR="00A267DA" w:rsidRDefault="00A267DA" w:rsidP="000438C7">
      <w:pPr>
        <w:rPr>
          <w:lang w:val="en-US"/>
        </w:rPr>
      </w:pPr>
    </w:p>
    <w:p w14:paraId="45A66456" w14:textId="77777777" w:rsidR="007453CF" w:rsidRPr="000438C7" w:rsidRDefault="007453CF" w:rsidP="000438C7">
      <w:pPr>
        <w:rPr>
          <w:lang w:val="en-US"/>
        </w:rPr>
      </w:pPr>
    </w:p>
    <w:p w14:paraId="122E30E9" w14:textId="1AC5B787" w:rsidR="00C43F48" w:rsidRDefault="00C43F48" w:rsidP="00C92B86">
      <w:pPr>
        <w:pStyle w:val="Heading2"/>
        <w:ind w:left="900" w:hanging="540"/>
      </w:pPr>
      <w:bookmarkStart w:id="95" w:name="_Toc75807739"/>
      <w:r>
        <w:t>Changes in Data Interf</w:t>
      </w:r>
      <w:r w:rsidR="00C92B86">
        <w:t>a</w:t>
      </w:r>
      <w:r>
        <w:t>ces</w:t>
      </w:r>
      <w:bookmarkEnd w:id="95"/>
    </w:p>
    <w:p w14:paraId="7D13FB96" w14:textId="65D09215" w:rsidR="003758BA" w:rsidRPr="00F53AA3" w:rsidRDefault="003758BA" w:rsidP="003758BA">
      <w:pPr>
        <w:rPr>
          <w:i/>
          <w:iCs/>
          <w:color w:val="A6A6A6" w:themeColor="background1" w:themeShade="A6"/>
          <w:sz w:val="20"/>
          <w:szCs w:val="20"/>
          <w:lang w:val="en-US"/>
        </w:rPr>
      </w:pPr>
      <w:r>
        <w:rPr>
          <w:i/>
          <w:iCs/>
          <w:color w:val="A6A6A6" w:themeColor="background1" w:themeShade="A6"/>
          <w:sz w:val="20"/>
          <w:szCs w:val="20"/>
          <w:lang w:val="en-US"/>
        </w:rPr>
        <w:t>P</w:t>
      </w:r>
      <w:r w:rsidRPr="00F53AA3">
        <w:rPr>
          <w:i/>
          <w:iCs/>
          <w:color w:val="A6A6A6" w:themeColor="background1" w:themeShade="A6"/>
          <w:sz w:val="20"/>
          <w:szCs w:val="20"/>
          <w:lang w:val="en-US"/>
        </w:rPr>
        <w:t>opulate the below table with the information of the new inbound</w:t>
      </w:r>
      <w:r>
        <w:rPr>
          <w:i/>
          <w:iCs/>
          <w:color w:val="A6A6A6" w:themeColor="background1" w:themeShade="A6"/>
          <w:sz w:val="20"/>
          <w:szCs w:val="20"/>
          <w:lang w:val="en-US"/>
        </w:rPr>
        <w:t>/outbound</w:t>
      </w:r>
      <w:r w:rsidRPr="00F53AA3">
        <w:rPr>
          <w:i/>
          <w:iCs/>
          <w:color w:val="A6A6A6" w:themeColor="background1" w:themeShade="A6"/>
          <w:sz w:val="20"/>
          <w:szCs w:val="20"/>
          <w:lang w:val="en-US"/>
        </w:rPr>
        <w:t xml:space="preserve"> Interfaces requested, specifying:</w:t>
      </w:r>
    </w:p>
    <w:p w14:paraId="02A7AAE6" w14:textId="77777777" w:rsidR="003758BA" w:rsidRDefault="003758BA" w:rsidP="003758BA">
      <w:pPr>
        <w:pStyle w:val="ListParagraph"/>
        <w:numPr>
          <w:ilvl w:val="0"/>
          <w:numId w:val="11"/>
        </w:numPr>
        <w:ind w:left="720"/>
        <w:rPr>
          <w:i/>
          <w:iCs/>
          <w:color w:val="A6A6A6" w:themeColor="background1" w:themeShade="A6"/>
          <w:sz w:val="20"/>
          <w:szCs w:val="20"/>
          <w:lang w:val="en-US"/>
        </w:rPr>
      </w:pPr>
      <w:r w:rsidRPr="003D0207">
        <w:rPr>
          <w:i/>
          <w:iCs/>
          <w:color w:val="A6A6A6" w:themeColor="background1" w:themeShade="A6"/>
          <w:sz w:val="20"/>
          <w:szCs w:val="20"/>
          <w:lang w:val="en-US"/>
        </w:rPr>
        <w:t>OLTP or OLAP | Entity | Interface Code</w:t>
      </w:r>
    </w:p>
    <w:p w14:paraId="7553E157" w14:textId="77777777" w:rsidR="003758BA" w:rsidRPr="003D0207" w:rsidRDefault="003758BA" w:rsidP="003758BA">
      <w:pPr>
        <w:pStyle w:val="ListParagraph"/>
        <w:numPr>
          <w:ilvl w:val="0"/>
          <w:numId w:val="11"/>
        </w:numPr>
        <w:ind w:left="720"/>
        <w:rPr>
          <w:i/>
          <w:iCs/>
          <w:color w:val="A6A6A6" w:themeColor="background1" w:themeShade="A6"/>
          <w:sz w:val="20"/>
          <w:szCs w:val="20"/>
          <w:lang w:val="en-US"/>
        </w:rPr>
      </w:pPr>
      <w:r w:rsidRPr="003D0207">
        <w:rPr>
          <w:i/>
          <w:iCs/>
          <w:color w:val="A6A6A6" w:themeColor="background1" w:themeShade="A6"/>
          <w:sz w:val="20"/>
          <w:szCs w:val="20"/>
          <w:lang w:val="en-US"/>
        </w:rPr>
        <w:t xml:space="preserve">Fields requested </w:t>
      </w:r>
      <w:r>
        <w:rPr>
          <w:i/>
          <w:iCs/>
          <w:color w:val="A6A6A6" w:themeColor="background1" w:themeShade="A6"/>
          <w:sz w:val="20"/>
          <w:szCs w:val="20"/>
          <w:lang w:val="en-US"/>
        </w:rPr>
        <w:t xml:space="preserve">(or </w:t>
      </w:r>
      <w:r w:rsidRPr="003D0207">
        <w:rPr>
          <w:i/>
          <w:iCs/>
          <w:color w:val="A6A6A6" w:themeColor="background1" w:themeShade="A6"/>
          <w:sz w:val="20"/>
          <w:szCs w:val="20"/>
          <w:lang w:val="en-US"/>
        </w:rPr>
        <w:t>new fields to be added in new version</w:t>
      </w:r>
      <w:r>
        <w:rPr>
          <w:i/>
          <w:iCs/>
          <w:color w:val="A6A6A6" w:themeColor="background1" w:themeShade="A6"/>
          <w:sz w:val="20"/>
          <w:szCs w:val="20"/>
          <w:lang w:val="en-US"/>
        </w:rPr>
        <w:t>)</w:t>
      </w:r>
    </w:p>
    <w:p w14:paraId="2DF8B1C2" w14:textId="77777777" w:rsidR="003758BA" w:rsidRPr="00F53AA3" w:rsidRDefault="003758BA" w:rsidP="003758BA">
      <w:pPr>
        <w:pStyle w:val="ListParagraph"/>
        <w:numPr>
          <w:ilvl w:val="0"/>
          <w:numId w:val="11"/>
        </w:numPr>
        <w:ind w:left="720"/>
        <w:rPr>
          <w:i/>
          <w:iCs/>
          <w:color w:val="A6A6A6" w:themeColor="background1" w:themeShade="A6"/>
          <w:sz w:val="20"/>
          <w:szCs w:val="20"/>
          <w:lang w:val="en-US"/>
        </w:rPr>
      </w:pPr>
      <w:r w:rsidRPr="00F53AA3">
        <w:rPr>
          <w:i/>
          <w:iCs/>
          <w:color w:val="A6A6A6" w:themeColor="background1" w:themeShade="A6"/>
          <w:sz w:val="20"/>
          <w:szCs w:val="20"/>
          <w:lang w:val="en-US"/>
        </w:rPr>
        <w:t>Explain the logic behind each field, if there are any remarks about its incoming format, required transformations, data type (to keep this simple, we use String, Number, Date, Datetime, Time, LOV)</w:t>
      </w:r>
    </w:p>
    <w:p w14:paraId="0D516678" w14:textId="77777777" w:rsidR="001A07F3" w:rsidRDefault="003758BA" w:rsidP="00652EAA">
      <w:pPr>
        <w:pStyle w:val="ListParagraph"/>
        <w:numPr>
          <w:ilvl w:val="0"/>
          <w:numId w:val="11"/>
        </w:numPr>
        <w:ind w:left="720"/>
        <w:rPr>
          <w:i/>
          <w:iCs/>
          <w:color w:val="A6A6A6" w:themeColor="background1" w:themeShade="A6"/>
          <w:sz w:val="20"/>
          <w:szCs w:val="20"/>
          <w:lang w:val="en-US"/>
        </w:rPr>
      </w:pPr>
      <w:r w:rsidRPr="001A07F3">
        <w:rPr>
          <w:i/>
          <w:iCs/>
          <w:color w:val="A6A6A6" w:themeColor="background1" w:themeShade="A6"/>
          <w:sz w:val="20"/>
          <w:szCs w:val="20"/>
          <w:lang w:val="en-US"/>
        </w:rPr>
        <w:t>Add extra information about schedule (Nightly ETL, One-time, other custom schedule) in this section</w:t>
      </w:r>
      <w:r w:rsidR="001A07F3" w:rsidRPr="001A07F3">
        <w:rPr>
          <w:i/>
          <w:iCs/>
          <w:color w:val="A6A6A6" w:themeColor="background1" w:themeShade="A6"/>
          <w:sz w:val="20"/>
          <w:szCs w:val="20"/>
          <w:lang w:val="en-US"/>
        </w:rPr>
        <w:t>.</w:t>
      </w:r>
    </w:p>
    <w:p w14:paraId="26D1C819" w14:textId="05258317" w:rsidR="001A07F3" w:rsidRDefault="001A07F3" w:rsidP="00652EAA">
      <w:pPr>
        <w:pStyle w:val="ListParagraph"/>
        <w:numPr>
          <w:ilvl w:val="0"/>
          <w:numId w:val="11"/>
        </w:numPr>
        <w:ind w:left="720"/>
        <w:rPr>
          <w:i/>
          <w:iCs/>
          <w:color w:val="A6A6A6" w:themeColor="background1" w:themeShade="A6"/>
          <w:sz w:val="20"/>
          <w:szCs w:val="20"/>
          <w:lang w:val="en-US"/>
        </w:rPr>
      </w:pPr>
      <w:r w:rsidRPr="001A07F3">
        <w:rPr>
          <w:i/>
          <w:iCs/>
          <w:color w:val="A6A6A6" w:themeColor="background1" w:themeShade="A6"/>
          <w:sz w:val="20"/>
          <w:szCs w:val="20"/>
          <w:lang w:val="en-US"/>
        </w:rPr>
        <w:t>For Outbound interfaces</w:t>
      </w:r>
      <w:r>
        <w:rPr>
          <w:i/>
          <w:iCs/>
          <w:color w:val="A6A6A6" w:themeColor="background1" w:themeShade="A6"/>
          <w:sz w:val="20"/>
          <w:szCs w:val="20"/>
          <w:lang w:val="en-US"/>
        </w:rPr>
        <w:t xml:space="preserve"> </w:t>
      </w:r>
      <w:r w:rsidR="00950B85">
        <w:rPr>
          <w:i/>
          <w:iCs/>
          <w:color w:val="A6A6A6" w:themeColor="background1" w:themeShade="A6"/>
          <w:sz w:val="20"/>
          <w:szCs w:val="20"/>
          <w:lang w:val="en-US"/>
        </w:rPr>
        <w:t>add</w:t>
      </w:r>
      <w:r w:rsidRPr="001A07F3">
        <w:rPr>
          <w:i/>
          <w:iCs/>
          <w:color w:val="A6A6A6" w:themeColor="background1" w:themeShade="A6"/>
          <w:sz w:val="20"/>
          <w:szCs w:val="20"/>
          <w:lang w:val="en-US"/>
        </w:rPr>
        <w:t xml:space="preserve"> Business Rule</w:t>
      </w:r>
      <w:r w:rsidR="00950B85">
        <w:rPr>
          <w:i/>
          <w:iCs/>
          <w:color w:val="A6A6A6" w:themeColor="background1" w:themeShade="A6"/>
          <w:sz w:val="20"/>
          <w:szCs w:val="20"/>
          <w:lang w:val="en-US"/>
        </w:rPr>
        <w:t>s</w:t>
      </w:r>
      <w:r w:rsidRPr="001A07F3">
        <w:rPr>
          <w:i/>
          <w:iCs/>
          <w:color w:val="A6A6A6" w:themeColor="background1" w:themeShade="A6"/>
          <w:sz w:val="20"/>
          <w:szCs w:val="20"/>
          <w:lang w:val="en-US"/>
        </w:rPr>
        <w:t xml:space="preserve">: </w:t>
      </w:r>
    </w:p>
    <w:p w14:paraId="63D26862" w14:textId="7A30E82E" w:rsidR="001A07F3" w:rsidRDefault="001A07F3" w:rsidP="00950B85">
      <w:pPr>
        <w:pStyle w:val="ListParagraph"/>
        <w:numPr>
          <w:ilvl w:val="1"/>
          <w:numId w:val="11"/>
        </w:numPr>
        <w:tabs>
          <w:tab w:val="left" w:pos="1440"/>
        </w:tabs>
        <w:ind w:left="1170" w:hanging="450"/>
        <w:rPr>
          <w:i/>
          <w:iCs/>
          <w:color w:val="A6A6A6" w:themeColor="background1" w:themeShade="A6"/>
          <w:sz w:val="20"/>
          <w:szCs w:val="20"/>
          <w:lang w:val="en-US"/>
        </w:rPr>
      </w:pPr>
      <w:r w:rsidRPr="001A07F3">
        <w:rPr>
          <w:i/>
          <w:iCs/>
          <w:color w:val="A6A6A6" w:themeColor="background1" w:themeShade="A6"/>
          <w:sz w:val="20"/>
          <w:szCs w:val="20"/>
          <w:lang w:val="en-US"/>
        </w:rPr>
        <w:t xml:space="preserve">specify the source system </w:t>
      </w:r>
      <w:r w:rsidR="00950B85" w:rsidRPr="001A07F3">
        <w:rPr>
          <w:i/>
          <w:iCs/>
          <w:color w:val="A6A6A6" w:themeColor="background1" w:themeShade="A6"/>
          <w:sz w:val="20"/>
          <w:szCs w:val="20"/>
          <w:lang w:val="en-US"/>
        </w:rPr>
        <w:t xml:space="preserve">conditions </w:t>
      </w:r>
      <w:r w:rsidRPr="001A07F3">
        <w:rPr>
          <w:i/>
          <w:iCs/>
          <w:color w:val="A6A6A6" w:themeColor="background1" w:themeShade="A6"/>
          <w:sz w:val="20"/>
          <w:szCs w:val="20"/>
          <w:lang w:val="en-US"/>
        </w:rPr>
        <w:t xml:space="preserve">for a record to be exported </w:t>
      </w:r>
    </w:p>
    <w:p w14:paraId="5CCA46BC" w14:textId="230DCF32" w:rsidR="001A07F3" w:rsidRPr="001A07F3" w:rsidRDefault="001A07F3" w:rsidP="00950B85">
      <w:pPr>
        <w:pStyle w:val="ListParagraph"/>
        <w:numPr>
          <w:ilvl w:val="1"/>
          <w:numId w:val="11"/>
        </w:numPr>
        <w:tabs>
          <w:tab w:val="left" w:pos="1440"/>
        </w:tabs>
        <w:ind w:left="1170" w:hanging="450"/>
        <w:rPr>
          <w:i/>
          <w:iCs/>
          <w:color w:val="A6A6A6" w:themeColor="background1" w:themeShade="A6"/>
          <w:sz w:val="20"/>
          <w:szCs w:val="20"/>
          <w:lang w:val="en-US"/>
        </w:rPr>
      </w:pPr>
      <w:r w:rsidRPr="001A07F3">
        <w:rPr>
          <w:i/>
          <w:iCs/>
          <w:color w:val="A6A6A6" w:themeColor="background1" w:themeShade="A6"/>
          <w:sz w:val="20"/>
          <w:szCs w:val="20"/>
          <w:lang w:val="en-US"/>
        </w:rPr>
        <w:t>specify the post-export actions required to set records as exported</w:t>
      </w:r>
    </w:p>
    <w:p w14:paraId="708B954A" w14:textId="77777777" w:rsidR="003758BA" w:rsidRPr="00F53AA3" w:rsidRDefault="003758BA" w:rsidP="003758BA">
      <w:pPr>
        <w:pStyle w:val="ListParagraph"/>
        <w:numPr>
          <w:ilvl w:val="0"/>
          <w:numId w:val="11"/>
        </w:numPr>
        <w:ind w:left="720"/>
        <w:rPr>
          <w:i/>
          <w:iCs/>
          <w:color w:val="A6A6A6" w:themeColor="background1" w:themeShade="A6"/>
          <w:sz w:val="20"/>
          <w:szCs w:val="20"/>
          <w:lang w:val="en-US"/>
        </w:rPr>
      </w:pPr>
      <w:r>
        <w:rPr>
          <w:i/>
          <w:iCs/>
          <w:color w:val="A6A6A6" w:themeColor="background1" w:themeShade="A6"/>
          <w:sz w:val="20"/>
          <w:szCs w:val="20"/>
          <w:lang w:val="en-US"/>
        </w:rPr>
        <w:t>R</w:t>
      </w:r>
      <w:r w:rsidRPr="00F53AA3">
        <w:rPr>
          <w:i/>
          <w:iCs/>
          <w:color w:val="A6A6A6" w:themeColor="background1" w:themeShade="A6"/>
          <w:sz w:val="20"/>
          <w:szCs w:val="20"/>
          <w:lang w:val="en-US"/>
        </w:rPr>
        <w:t>epeat this information for each interface, do not mix requirements.</w:t>
      </w:r>
    </w:p>
    <w:p w14:paraId="35EB32FE" w14:textId="77777777" w:rsidR="003758BA" w:rsidRPr="00F53AA3" w:rsidRDefault="003758BA" w:rsidP="003758BA">
      <w:pPr>
        <w:pStyle w:val="ListParagraph"/>
        <w:numPr>
          <w:ilvl w:val="0"/>
          <w:numId w:val="11"/>
        </w:numPr>
        <w:ind w:left="720"/>
        <w:rPr>
          <w:i/>
          <w:iCs/>
          <w:color w:val="A6A6A6" w:themeColor="background1" w:themeShade="A6"/>
          <w:sz w:val="20"/>
          <w:szCs w:val="20"/>
          <w:lang w:val="en-US"/>
        </w:rPr>
      </w:pPr>
      <w:r>
        <w:rPr>
          <w:i/>
          <w:iCs/>
          <w:color w:val="A6A6A6" w:themeColor="background1" w:themeShade="A6"/>
          <w:sz w:val="20"/>
          <w:szCs w:val="20"/>
          <w:lang w:val="en-US"/>
        </w:rPr>
        <w:t>C</w:t>
      </w:r>
      <w:r w:rsidRPr="00F53AA3">
        <w:rPr>
          <w:i/>
          <w:iCs/>
          <w:color w:val="A6A6A6" w:themeColor="background1" w:themeShade="A6"/>
          <w:sz w:val="20"/>
          <w:szCs w:val="20"/>
          <w:lang w:val="en-US"/>
        </w:rPr>
        <w:t>ombine the info in the below table with written requirements to clarify the requirements.</w:t>
      </w:r>
    </w:p>
    <w:p w14:paraId="1B0FFE89" w14:textId="77777777" w:rsidR="003758BA" w:rsidRDefault="003758BA" w:rsidP="003758BA">
      <w:pPr>
        <w:pStyle w:val="ListParagraph"/>
        <w:numPr>
          <w:ilvl w:val="0"/>
          <w:numId w:val="11"/>
        </w:numPr>
        <w:ind w:left="720"/>
        <w:rPr>
          <w:i/>
          <w:iCs/>
          <w:color w:val="A6A6A6" w:themeColor="background1" w:themeShade="A6"/>
          <w:sz w:val="20"/>
          <w:szCs w:val="20"/>
          <w:lang w:val="en-US" w:eastAsia="en-GB"/>
        </w:rPr>
      </w:pPr>
      <w:r>
        <w:rPr>
          <w:i/>
          <w:iCs/>
          <w:color w:val="A6A6A6" w:themeColor="background1" w:themeShade="A6"/>
          <w:sz w:val="20"/>
          <w:szCs w:val="20"/>
          <w:lang w:val="en-US" w:eastAsia="en-GB"/>
        </w:rPr>
        <w:t>E</w:t>
      </w:r>
      <w:r w:rsidRPr="00F53AA3">
        <w:rPr>
          <w:i/>
          <w:iCs/>
          <w:color w:val="A6A6A6" w:themeColor="background1" w:themeShade="A6"/>
          <w:sz w:val="20"/>
          <w:szCs w:val="20"/>
          <w:lang w:val="en-US" w:eastAsia="en-GB"/>
        </w:rPr>
        <w:t>nsure you add a note in FD in case a new OLTP Interface may have impact in Siebel Remote Transaction Backlog, so that Technical Teams consider the risk in the design. Anything that will massively update or insert in OLTP is a risk for Transaction Backlog. As well, please consider a massive execution of the new process in the Use Case section, as this will be replicated in the CHG’s Test Script.</w:t>
      </w:r>
    </w:p>
    <w:p w14:paraId="0053B2D7" w14:textId="77777777" w:rsidR="00711E4C" w:rsidRPr="00F53AA3" w:rsidRDefault="00711E4C" w:rsidP="00711E4C">
      <w:pPr>
        <w:pStyle w:val="ListParagraph"/>
        <w:rPr>
          <w:i/>
          <w:iCs/>
          <w:color w:val="A6A6A6" w:themeColor="background1" w:themeShade="A6"/>
          <w:sz w:val="20"/>
          <w:szCs w:val="20"/>
          <w:lang w:val="en-US" w:eastAsia="en-GB"/>
        </w:rPr>
      </w:pPr>
    </w:p>
    <w:p w14:paraId="2FD42274" w14:textId="4FBA118F" w:rsidR="005C4FB8" w:rsidRDefault="00C43F48" w:rsidP="00652EAA">
      <w:pPr>
        <w:pStyle w:val="Heading2"/>
        <w:numPr>
          <w:ilvl w:val="2"/>
          <w:numId w:val="1"/>
        </w:numPr>
        <w:tabs>
          <w:tab w:val="left" w:pos="1170"/>
        </w:tabs>
        <w:ind w:left="1170"/>
      </w:pPr>
      <w:bookmarkStart w:id="96" w:name="_Toc75807740"/>
      <w:r>
        <w:t>Inbound</w:t>
      </w:r>
      <w:bookmarkEnd w:id="96"/>
    </w:p>
    <w:p w14:paraId="7CB146BE" w14:textId="4F8D2E1D" w:rsidR="00711E4C" w:rsidRPr="00711E4C" w:rsidRDefault="00711E4C" w:rsidP="00711E4C">
      <w:r>
        <w:t xml:space="preserve">Next attributes </w:t>
      </w:r>
      <w:proofErr w:type="gramStart"/>
      <w:r>
        <w:t>have to</w:t>
      </w:r>
      <w:proofErr w:type="gramEnd"/>
      <w:r>
        <w:t xml:space="preserve"> be included in the Product inbound interface (PR)</w:t>
      </w:r>
      <w:r w:rsidR="00C0444C">
        <w:t xml:space="preserve"> as optional fields (not mandatory)</w:t>
      </w:r>
      <w:r>
        <w:t>.</w:t>
      </w:r>
    </w:p>
    <w:tbl>
      <w:tblPr>
        <w:tblStyle w:val="GridTable1Light-Accent6"/>
        <w:tblW w:w="9887" w:type="dxa"/>
        <w:tblLayout w:type="fixed"/>
        <w:tblLook w:val="0020" w:firstRow="1" w:lastRow="0" w:firstColumn="0" w:lastColumn="0" w:noHBand="0" w:noVBand="0"/>
      </w:tblPr>
      <w:tblGrid>
        <w:gridCol w:w="439"/>
        <w:gridCol w:w="837"/>
        <w:gridCol w:w="1177"/>
        <w:gridCol w:w="1795"/>
        <w:gridCol w:w="1701"/>
        <w:gridCol w:w="2255"/>
        <w:gridCol w:w="1683"/>
      </w:tblGrid>
      <w:tr w:rsidR="008B5312" w:rsidRPr="0035401D" w14:paraId="235CF1EB" w14:textId="77777777" w:rsidTr="008B5312">
        <w:trPr>
          <w:cnfStyle w:val="100000000000" w:firstRow="1" w:lastRow="0" w:firstColumn="0" w:lastColumn="0" w:oddVBand="0" w:evenVBand="0" w:oddHBand="0" w:evenHBand="0" w:firstRowFirstColumn="0" w:firstRowLastColumn="0" w:lastRowFirstColumn="0" w:lastRowLastColumn="0"/>
          <w:trHeight w:val="572"/>
        </w:trPr>
        <w:tc>
          <w:tcPr>
            <w:tcW w:w="9887" w:type="dxa"/>
            <w:gridSpan w:val="7"/>
          </w:tcPr>
          <w:p w14:paraId="44CDB9C7" w14:textId="6401EB89" w:rsidR="008B5312" w:rsidRPr="0035401D" w:rsidRDefault="008B5312" w:rsidP="00652EAA">
            <w:pPr>
              <w:jc w:val="center"/>
              <w:rPr>
                <w:rFonts w:eastAsia="Times New Roman" w:cs="Arial"/>
                <w:color w:val="000000"/>
                <w:sz w:val="20"/>
                <w:szCs w:val="20"/>
                <w:lang w:val="en-US"/>
              </w:rPr>
            </w:pPr>
            <w:r w:rsidRPr="0035401D">
              <w:rPr>
                <w:rFonts w:eastAsia="Times New Roman" w:cs="Arial"/>
                <w:i/>
                <w:iCs/>
                <w:color w:val="000000"/>
                <w:sz w:val="20"/>
                <w:szCs w:val="20"/>
                <w:lang w:val="en-US"/>
              </w:rPr>
              <w:t xml:space="preserve">OLTP </w:t>
            </w:r>
            <w:r>
              <w:rPr>
                <w:rFonts w:eastAsia="Times New Roman" w:cs="Arial"/>
                <w:i/>
                <w:iCs/>
                <w:color w:val="000000"/>
                <w:sz w:val="20"/>
                <w:szCs w:val="20"/>
                <w:lang w:val="en-US"/>
              </w:rPr>
              <w:t>Product Inbound</w:t>
            </w:r>
            <w:r w:rsidRPr="0035401D">
              <w:rPr>
                <w:rFonts w:eastAsia="Times New Roman" w:cs="Arial"/>
                <w:i/>
                <w:iCs/>
                <w:color w:val="000000"/>
                <w:sz w:val="20"/>
                <w:szCs w:val="20"/>
                <w:lang w:val="en-US"/>
              </w:rPr>
              <w:t xml:space="preserve"> - </w:t>
            </w:r>
            <w:r>
              <w:rPr>
                <w:rFonts w:eastAsia="Times New Roman" w:cs="Arial"/>
                <w:i/>
                <w:iCs/>
                <w:color w:val="000000"/>
                <w:sz w:val="20"/>
                <w:szCs w:val="20"/>
                <w:lang w:val="en-US"/>
              </w:rPr>
              <w:t>PR</w:t>
            </w:r>
          </w:p>
        </w:tc>
      </w:tr>
      <w:tr w:rsidR="008B5312" w:rsidRPr="0035401D" w14:paraId="1ABF71F9" w14:textId="77777777" w:rsidTr="008B5312">
        <w:trPr>
          <w:trHeight w:val="301"/>
        </w:trPr>
        <w:tc>
          <w:tcPr>
            <w:tcW w:w="439" w:type="dxa"/>
            <w:shd w:val="clear" w:color="auto" w:fill="2B5D9A" w:themeFill="accent6" w:themeFillShade="BF"/>
            <w:hideMark/>
          </w:tcPr>
          <w:p w14:paraId="3FB98A0E" w14:textId="77777777" w:rsidR="009E5486" w:rsidRPr="0035401D" w:rsidRDefault="009E5486"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837" w:type="dxa"/>
            <w:shd w:val="clear" w:color="auto" w:fill="2B5D9A" w:themeFill="accent6" w:themeFillShade="BF"/>
            <w:hideMark/>
          </w:tcPr>
          <w:p w14:paraId="4BF21214" w14:textId="77777777" w:rsidR="009E5486" w:rsidRPr="0035401D" w:rsidRDefault="009E5486"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177" w:type="dxa"/>
            <w:shd w:val="clear" w:color="auto" w:fill="2B5D9A" w:themeFill="accent6" w:themeFillShade="BF"/>
            <w:hideMark/>
          </w:tcPr>
          <w:p w14:paraId="20AC5EB0" w14:textId="77777777" w:rsidR="009E5486" w:rsidRPr="0035401D" w:rsidRDefault="009E5486"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1795" w:type="dxa"/>
            <w:shd w:val="clear" w:color="auto" w:fill="2B5D9A" w:themeFill="accent6" w:themeFillShade="BF"/>
            <w:hideMark/>
          </w:tcPr>
          <w:p w14:paraId="0FB93C1D" w14:textId="77777777" w:rsidR="009E5486" w:rsidRPr="0035401D" w:rsidRDefault="009E5486"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701" w:type="dxa"/>
            <w:shd w:val="clear" w:color="auto" w:fill="2B5D9A" w:themeFill="accent6" w:themeFillShade="BF"/>
            <w:hideMark/>
          </w:tcPr>
          <w:p w14:paraId="5043E486" w14:textId="52808A5A" w:rsidR="009E5486" w:rsidRPr="0035401D" w:rsidRDefault="009E5486"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w:t>
            </w:r>
            <w:r w:rsidR="00B61FC5">
              <w:rPr>
                <w:rFonts w:eastAsia="Times New Roman" w:cs="Arial"/>
                <w:b/>
                <w:bCs/>
                <w:color w:val="FFFFFF" w:themeColor="background1"/>
                <w:sz w:val="20"/>
                <w:szCs w:val="20"/>
                <w:lang w:val="en-US"/>
              </w:rPr>
              <w:t xml:space="preserve"> </w:t>
            </w:r>
            <w:r w:rsidRPr="0035401D">
              <w:rPr>
                <w:rFonts w:eastAsia="Times New Roman" w:cs="Arial"/>
                <w:b/>
                <w:bCs/>
                <w:color w:val="FFFFFF" w:themeColor="background1"/>
                <w:sz w:val="20"/>
                <w:szCs w:val="20"/>
                <w:lang w:val="en-US"/>
              </w:rPr>
              <w:t>/</w:t>
            </w:r>
            <w:r>
              <w:rPr>
                <w:rFonts w:eastAsia="Times New Roman" w:cs="Arial"/>
                <w:b/>
                <w:bCs/>
                <w:color w:val="FFFFFF" w:themeColor="background1"/>
                <w:sz w:val="20"/>
                <w:szCs w:val="20"/>
                <w:lang w:val="en-US"/>
              </w:rPr>
              <w:t xml:space="preserve"> </w:t>
            </w:r>
            <w:r w:rsidRPr="0035401D">
              <w:rPr>
                <w:rFonts w:eastAsia="Times New Roman" w:cs="Arial"/>
                <w:b/>
                <w:bCs/>
                <w:color w:val="FFFFFF" w:themeColor="background1"/>
                <w:sz w:val="20"/>
                <w:szCs w:val="20"/>
                <w:lang w:val="en-US"/>
              </w:rPr>
              <w:t>format</w:t>
            </w:r>
          </w:p>
        </w:tc>
        <w:tc>
          <w:tcPr>
            <w:tcW w:w="2255" w:type="dxa"/>
            <w:shd w:val="clear" w:color="auto" w:fill="2B5D9A" w:themeFill="accent6" w:themeFillShade="BF"/>
          </w:tcPr>
          <w:p w14:paraId="2E3A4E51" w14:textId="6415118E" w:rsidR="009E5486" w:rsidRPr="0035401D" w:rsidRDefault="009E5486" w:rsidP="0035401D">
            <w:pPr>
              <w:jc w:val="center"/>
              <w:rPr>
                <w:rFonts w:eastAsia="Times New Roman" w:cs="Arial"/>
                <w:b/>
                <w:bCs/>
                <w:color w:val="FFFFFF" w:themeColor="background1"/>
                <w:sz w:val="20"/>
                <w:szCs w:val="20"/>
                <w:lang w:val="en-US"/>
              </w:rPr>
            </w:pPr>
            <w:proofErr w:type="spellStart"/>
            <w:r>
              <w:rPr>
                <w:rFonts w:eastAsia="Times New Roman" w:cs="Arial"/>
                <w:b/>
                <w:bCs/>
                <w:color w:val="FFFFFF" w:themeColor="background1"/>
                <w:sz w:val="20"/>
                <w:szCs w:val="20"/>
                <w:lang w:val="en-US"/>
              </w:rPr>
              <w:t>Table.Column</w:t>
            </w:r>
            <w:proofErr w:type="spellEnd"/>
          </w:p>
        </w:tc>
        <w:tc>
          <w:tcPr>
            <w:tcW w:w="1683" w:type="dxa"/>
            <w:shd w:val="clear" w:color="auto" w:fill="2B5D9A" w:themeFill="accent6" w:themeFillShade="BF"/>
            <w:hideMark/>
          </w:tcPr>
          <w:p w14:paraId="57A2C72A" w14:textId="0F398F47" w:rsidR="009E5486" w:rsidRPr="0035401D" w:rsidRDefault="009E5486"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008B5312" w:rsidRPr="0035401D" w14:paraId="0143F98A" w14:textId="77777777" w:rsidTr="00174268">
        <w:trPr>
          <w:trHeight w:val="534"/>
        </w:trPr>
        <w:tc>
          <w:tcPr>
            <w:tcW w:w="439" w:type="dxa"/>
            <w:hideMark/>
          </w:tcPr>
          <w:p w14:paraId="3D841D85" w14:textId="77777777" w:rsidR="009E5486" w:rsidRPr="0035401D" w:rsidRDefault="009E5486" w:rsidP="00652EAA">
            <w:pPr>
              <w:jc w:val="right"/>
              <w:rPr>
                <w:rFonts w:eastAsia="Times New Roman" w:cs="Arial"/>
                <w:color w:val="000000"/>
                <w:sz w:val="20"/>
                <w:szCs w:val="20"/>
                <w:lang w:val="en-US"/>
              </w:rPr>
            </w:pPr>
            <w:r w:rsidRPr="0035401D">
              <w:rPr>
                <w:rFonts w:eastAsia="Times New Roman" w:cs="Arial"/>
                <w:color w:val="000000"/>
                <w:sz w:val="20"/>
                <w:szCs w:val="20"/>
                <w:lang w:val="en-US"/>
              </w:rPr>
              <w:lastRenderedPageBreak/>
              <w:t>1</w:t>
            </w:r>
          </w:p>
        </w:tc>
        <w:tc>
          <w:tcPr>
            <w:tcW w:w="837" w:type="dxa"/>
            <w:vAlign w:val="center"/>
          </w:tcPr>
          <w:p w14:paraId="106D5CC6" w14:textId="6EF7C234" w:rsidR="009E5486" w:rsidRPr="00FA2FBA" w:rsidRDefault="009E5486" w:rsidP="00652EAA">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4E8CC928" w14:textId="1C2DA8C7" w:rsidR="009E5486" w:rsidRPr="00FA2FBA" w:rsidRDefault="009E5486" w:rsidP="00652EAA">
            <w:pPr>
              <w:rPr>
                <w:rFonts w:eastAsia="Times New Roman" w:cstheme="minorHAnsi"/>
                <w:color w:val="000000"/>
                <w:sz w:val="18"/>
                <w:szCs w:val="18"/>
                <w:lang w:val="en-US"/>
              </w:rPr>
            </w:pPr>
            <w:r w:rsidRPr="00FA2FBA">
              <w:rPr>
                <w:rFonts w:eastAsia="Times New Roman" w:cstheme="minorHAnsi"/>
                <w:color w:val="000000"/>
                <w:sz w:val="18"/>
                <w:szCs w:val="18"/>
                <w:lang w:val="en-US"/>
              </w:rPr>
              <w:t>Product Reference Id</w:t>
            </w:r>
          </w:p>
        </w:tc>
        <w:tc>
          <w:tcPr>
            <w:tcW w:w="1795" w:type="dxa"/>
            <w:vAlign w:val="center"/>
          </w:tcPr>
          <w:p w14:paraId="0A0DEA56" w14:textId="7B3FB295" w:rsidR="009E5486" w:rsidRPr="00FA2FBA" w:rsidRDefault="009E5486" w:rsidP="00652EAA">
            <w:pPr>
              <w:rPr>
                <w:rFonts w:eastAsia="Times New Roman" w:cstheme="minorHAnsi"/>
                <w:color w:val="000000"/>
                <w:sz w:val="18"/>
                <w:szCs w:val="18"/>
                <w:lang w:val="en-US"/>
              </w:rPr>
            </w:pPr>
            <w:r w:rsidRPr="00FA2FBA">
              <w:rPr>
                <w:rFonts w:eastAsia="Times New Roman" w:cstheme="minorHAnsi"/>
                <w:color w:val="000000"/>
                <w:sz w:val="18"/>
                <w:szCs w:val="18"/>
                <w:lang w:val="en-US"/>
              </w:rPr>
              <w:t>Barcode</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r>
            <w:proofErr w:type="spellStart"/>
            <w:r w:rsidRPr="00FA2FBA">
              <w:rPr>
                <w:rFonts w:eastAsia="Times New Roman" w:cstheme="minorHAnsi"/>
                <w:color w:val="000000"/>
                <w:sz w:val="18"/>
                <w:szCs w:val="18"/>
                <w:lang w:val="en-US"/>
              </w:rPr>
              <w:t>Barcode</w:t>
            </w:r>
            <w:proofErr w:type="spellEnd"/>
            <w:r w:rsidRPr="00FA2FBA">
              <w:rPr>
                <w:rFonts w:eastAsia="Times New Roman" w:cstheme="minorHAnsi"/>
                <w:color w:val="000000"/>
                <w:sz w:val="18"/>
                <w:szCs w:val="18"/>
                <w:lang w:val="en-US"/>
              </w:rPr>
              <w:t xml:space="preserve"> of the product</w:t>
            </w:r>
          </w:p>
        </w:tc>
        <w:tc>
          <w:tcPr>
            <w:tcW w:w="1701" w:type="dxa"/>
            <w:vAlign w:val="center"/>
          </w:tcPr>
          <w:p w14:paraId="52E3A0CF" w14:textId="2F932EED" w:rsidR="009E5486" w:rsidRPr="00FA2FBA" w:rsidRDefault="009E5486" w:rsidP="00652EAA">
            <w:pPr>
              <w:rPr>
                <w:rFonts w:eastAsia="Times New Roman" w:cstheme="minorHAnsi"/>
                <w:color w:val="000000"/>
                <w:sz w:val="18"/>
                <w:szCs w:val="18"/>
                <w:lang w:val="en-US"/>
              </w:rPr>
            </w:pPr>
            <w:r w:rsidRPr="00FA2FBA">
              <w:rPr>
                <w:rFonts w:eastAsia="Times New Roman" w:cstheme="minorHAnsi"/>
                <w:color w:val="000000"/>
                <w:sz w:val="18"/>
                <w:szCs w:val="18"/>
                <w:lang w:val="en-US"/>
              </w:rPr>
              <w:t>Text (50)</w:t>
            </w:r>
          </w:p>
        </w:tc>
        <w:tc>
          <w:tcPr>
            <w:tcW w:w="2255" w:type="dxa"/>
            <w:vAlign w:val="center"/>
          </w:tcPr>
          <w:p w14:paraId="1ADA21F5" w14:textId="075D6D0A" w:rsidR="009E5486" w:rsidRPr="00FA2FBA" w:rsidRDefault="009E5486" w:rsidP="00652EAA">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BAR_CODE_NUM</w:t>
            </w:r>
          </w:p>
        </w:tc>
        <w:tc>
          <w:tcPr>
            <w:tcW w:w="1683" w:type="dxa"/>
            <w:vAlign w:val="center"/>
          </w:tcPr>
          <w:p w14:paraId="0DB87031" w14:textId="6C4E81E5" w:rsidR="009E5486" w:rsidRPr="00FA2FBA" w:rsidRDefault="009E5486" w:rsidP="00652EAA">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p w14:paraId="019D0E8D" w14:textId="21605303" w:rsidR="009E5486" w:rsidRPr="00FA2FBA" w:rsidRDefault="009E5486" w:rsidP="00652EAA">
            <w:pPr>
              <w:rPr>
                <w:rFonts w:eastAsia="Times New Roman" w:cstheme="minorHAnsi"/>
                <w:i/>
                <w:iCs/>
                <w:color w:val="000000"/>
                <w:sz w:val="18"/>
                <w:szCs w:val="18"/>
                <w:lang w:val="en-US"/>
              </w:rPr>
            </w:pPr>
          </w:p>
        </w:tc>
      </w:tr>
      <w:tr w:rsidR="008B5312" w:rsidRPr="0035401D" w14:paraId="01379332" w14:textId="77777777" w:rsidTr="00174268">
        <w:trPr>
          <w:trHeight w:val="534"/>
        </w:trPr>
        <w:tc>
          <w:tcPr>
            <w:tcW w:w="439" w:type="dxa"/>
          </w:tcPr>
          <w:p w14:paraId="5628FB8F" w14:textId="4AEE469A"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2</w:t>
            </w:r>
          </w:p>
        </w:tc>
        <w:tc>
          <w:tcPr>
            <w:tcW w:w="837" w:type="dxa"/>
            <w:vAlign w:val="center"/>
          </w:tcPr>
          <w:p w14:paraId="7D477F2E" w14:textId="68742B98"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3AE6F209" w14:textId="5CDC4BD0"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GAL ME Internal Width</w:t>
            </w:r>
          </w:p>
        </w:tc>
        <w:tc>
          <w:tcPr>
            <w:tcW w:w="1795" w:type="dxa"/>
            <w:vAlign w:val="center"/>
          </w:tcPr>
          <w:p w14:paraId="48E01384" w14:textId="7EF0E9A1"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Internal width (mm)</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internal width of the Merchandising Equipment</w:t>
            </w:r>
          </w:p>
        </w:tc>
        <w:tc>
          <w:tcPr>
            <w:tcW w:w="1701" w:type="dxa"/>
            <w:vAlign w:val="center"/>
          </w:tcPr>
          <w:p w14:paraId="57599D65" w14:textId="5771C2FC"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Number</w:t>
            </w:r>
          </w:p>
        </w:tc>
        <w:tc>
          <w:tcPr>
            <w:tcW w:w="2255" w:type="dxa"/>
            <w:vAlign w:val="center"/>
          </w:tcPr>
          <w:p w14:paraId="033F7B1C" w14:textId="142DE7DC"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X_ME_EXTERNAL_WIDTH</w:t>
            </w:r>
          </w:p>
        </w:tc>
        <w:tc>
          <w:tcPr>
            <w:tcW w:w="1683" w:type="dxa"/>
            <w:vAlign w:val="center"/>
          </w:tcPr>
          <w:p w14:paraId="23F821DB" w14:textId="26B3332D"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tc>
      </w:tr>
      <w:tr w:rsidR="008B5312" w:rsidRPr="0035401D" w14:paraId="201A3DE8" w14:textId="77777777" w:rsidTr="00174268">
        <w:trPr>
          <w:trHeight w:val="534"/>
        </w:trPr>
        <w:tc>
          <w:tcPr>
            <w:tcW w:w="439" w:type="dxa"/>
          </w:tcPr>
          <w:p w14:paraId="47FC162F" w14:textId="32176407"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3</w:t>
            </w:r>
          </w:p>
        </w:tc>
        <w:tc>
          <w:tcPr>
            <w:tcW w:w="837" w:type="dxa"/>
            <w:vAlign w:val="center"/>
          </w:tcPr>
          <w:p w14:paraId="2CEBE29D" w14:textId="275C815D"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70617D32" w14:textId="5B97582F"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GAL ME External Width</w:t>
            </w:r>
          </w:p>
        </w:tc>
        <w:tc>
          <w:tcPr>
            <w:tcW w:w="1795" w:type="dxa"/>
            <w:vAlign w:val="center"/>
          </w:tcPr>
          <w:p w14:paraId="670CD109" w14:textId="36D75F1F"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External width (mm)</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external width of the Merchandising Equipment</w:t>
            </w:r>
          </w:p>
        </w:tc>
        <w:tc>
          <w:tcPr>
            <w:tcW w:w="1701" w:type="dxa"/>
            <w:vAlign w:val="center"/>
          </w:tcPr>
          <w:p w14:paraId="71BC396E" w14:textId="477A1A15" w:rsidR="00B61FC5" w:rsidRPr="00FA2FBA" w:rsidRDefault="00B61FC5" w:rsidP="00B61FC5">
            <w:pPr>
              <w:rPr>
                <w:rFonts w:eastAsia="Times New Roman" w:cstheme="minorHAnsi"/>
                <w:color w:val="000000"/>
                <w:sz w:val="18"/>
                <w:szCs w:val="18"/>
                <w:lang w:val="en-US"/>
              </w:rPr>
            </w:pPr>
            <w:r w:rsidRPr="00FA2FBA">
              <w:rPr>
                <w:rFonts w:cstheme="minorHAnsi"/>
                <w:color w:val="000000"/>
                <w:sz w:val="18"/>
                <w:szCs w:val="18"/>
              </w:rPr>
              <w:t>Number</w:t>
            </w:r>
          </w:p>
        </w:tc>
        <w:tc>
          <w:tcPr>
            <w:tcW w:w="2255" w:type="dxa"/>
            <w:vAlign w:val="center"/>
          </w:tcPr>
          <w:p w14:paraId="46C94CB9" w14:textId="65E91B92"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X_ME_INTERNAL_WIDTH</w:t>
            </w:r>
          </w:p>
        </w:tc>
        <w:tc>
          <w:tcPr>
            <w:tcW w:w="1683" w:type="dxa"/>
            <w:vAlign w:val="center"/>
          </w:tcPr>
          <w:p w14:paraId="5CF43821" w14:textId="61F74398"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r w:rsidRPr="00FA2FBA">
              <w:rPr>
                <w:rFonts w:eastAsia="Times New Roman" w:cstheme="minorHAnsi"/>
                <w:i/>
                <w:iCs/>
                <w:color w:val="000000"/>
                <w:sz w:val="18"/>
                <w:szCs w:val="18"/>
                <w:lang w:val="en-US"/>
              </w:rPr>
              <w:br/>
            </w:r>
            <w:r w:rsidRPr="00FA2FBA">
              <w:rPr>
                <w:rFonts w:eastAsia="Times New Roman" w:cstheme="minorHAnsi"/>
                <w:i/>
                <w:iCs/>
                <w:color w:val="000000"/>
                <w:sz w:val="18"/>
                <w:szCs w:val="18"/>
                <w:lang w:val="en-US"/>
              </w:rPr>
              <w:br/>
            </w:r>
          </w:p>
        </w:tc>
      </w:tr>
      <w:tr w:rsidR="008B5312" w:rsidRPr="0035401D" w14:paraId="67572A6D" w14:textId="77777777" w:rsidTr="00174268">
        <w:trPr>
          <w:trHeight w:val="534"/>
        </w:trPr>
        <w:tc>
          <w:tcPr>
            <w:tcW w:w="439" w:type="dxa"/>
          </w:tcPr>
          <w:p w14:paraId="0C59C388" w14:textId="46653177"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4</w:t>
            </w:r>
          </w:p>
        </w:tc>
        <w:tc>
          <w:tcPr>
            <w:tcW w:w="837" w:type="dxa"/>
            <w:vAlign w:val="center"/>
          </w:tcPr>
          <w:p w14:paraId="6AAEEAFB" w14:textId="22DB99D0"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53799053" w14:textId="5C1776DE"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Internal Height</w:t>
            </w:r>
          </w:p>
        </w:tc>
        <w:tc>
          <w:tcPr>
            <w:tcW w:w="1795" w:type="dxa"/>
            <w:vAlign w:val="center"/>
          </w:tcPr>
          <w:p w14:paraId="79A2A4A1" w14:textId="0CF4D627"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Internal Height</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internal height of the Merchandising Equipment</w:t>
            </w:r>
          </w:p>
        </w:tc>
        <w:tc>
          <w:tcPr>
            <w:tcW w:w="1701" w:type="dxa"/>
            <w:vAlign w:val="center"/>
          </w:tcPr>
          <w:p w14:paraId="6F92A494" w14:textId="32476209" w:rsidR="00B61FC5" w:rsidRPr="00FA2FBA" w:rsidRDefault="00B61FC5" w:rsidP="00B61FC5">
            <w:pPr>
              <w:rPr>
                <w:rFonts w:eastAsia="Times New Roman" w:cstheme="minorHAnsi"/>
                <w:color w:val="000000"/>
                <w:sz w:val="18"/>
                <w:szCs w:val="18"/>
                <w:lang w:val="en-US"/>
              </w:rPr>
            </w:pPr>
            <w:r w:rsidRPr="00FA2FBA">
              <w:rPr>
                <w:rFonts w:cstheme="minorHAnsi"/>
                <w:color w:val="000000"/>
                <w:sz w:val="18"/>
                <w:szCs w:val="18"/>
              </w:rPr>
              <w:t>Number</w:t>
            </w:r>
          </w:p>
        </w:tc>
        <w:tc>
          <w:tcPr>
            <w:tcW w:w="2255" w:type="dxa"/>
            <w:vAlign w:val="center"/>
          </w:tcPr>
          <w:p w14:paraId="675882D5" w14:textId="4683A0D9"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X_INT_HEIGHT_NUM</w:t>
            </w:r>
          </w:p>
        </w:tc>
        <w:tc>
          <w:tcPr>
            <w:tcW w:w="1683" w:type="dxa"/>
            <w:vAlign w:val="center"/>
          </w:tcPr>
          <w:p w14:paraId="67C0B7C7" w14:textId="192F4C02"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r w:rsidRPr="00FA2FBA">
              <w:rPr>
                <w:rFonts w:eastAsia="Times New Roman" w:cstheme="minorHAnsi"/>
                <w:i/>
                <w:iCs/>
                <w:color w:val="000000"/>
                <w:sz w:val="18"/>
                <w:szCs w:val="18"/>
                <w:lang w:val="en-US"/>
              </w:rPr>
              <w:br/>
            </w:r>
            <w:r w:rsidRPr="00FA2FBA">
              <w:rPr>
                <w:rFonts w:eastAsia="Times New Roman" w:cstheme="minorHAnsi"/>
                <w:i/>
                <w:iCs/>
                <w:color w:val="000000"/>
                <w:sz w:val="18"/>
                <w:szCs w:val="18"/>
                <w:lang w:val="en-US"/>
              </w:rPr>
              <w:br/>
            </w:r>
          </w:p>
        </w:tc>
      </w:tr>
      <w:tr w:rsidR="008B5312" w:rsidRPr="0035401D" w14:paraId="1FA8BCF9" w14:textId="77777777" w:rsidTr="00174268">
        <w:trPr>
          <w:trHeight w:val="534"/>
        </w:trPr>
        <w:tc>
          <w:tcPr>
            <w:tcW w:w="439" w:type="dxa"/>
          </w:tcPr>
          <w:p w14:paraId="74729B09" w14:textId="332782AA"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5</w:t>
            </w:r>
          </w:p>
        </w:tc>
        <w:tc>
          <w:tcPr>
            <w:tcW w:w="837" w:type="dxa"/>
            <w:vAlign w:val="center"/>
          </w:tcPr>
          <w:p w14:paraId="6BB28E65" w14:textId="5DA88FE9"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3C0DA8B6" w14:textId="1C56853C"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GAL ME Fascia Width</w:t>
            </w:r>
          </w:p>
        </w:tc>
        <w:tc>
          <w:tcPr>
            <w:tcW w:w="1795" w:type="dxa"/>
            <w:vAlign w:val="center"/>
          </w:tcPr>
          <w:p w14:paraId="730E16DF" w14:textId="4266BA39"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Fascia Width</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fascia width</w:t>
            </w:r>
          </w:p>
        </w:tc>
        <w:tc>
          <w:tcPr>
            <w:tcW w:w="1701" w:type="dxa"/>
            <w:vAlign w:val="center"/>
          </w:tcPr>
          <w:p w14:paraId="7E905129" w14:textId="7788B4E7" w:rsidR="00B61FC5" w:rsidRPr="00FA2FBA" w:rsidRDefault="00B61FC5" w:rsidP="00B61FC5">
            <w:pPr>
              <w:rPr>
                <w:rFonts w:eastAsia="Times New Roman" w:cstheme="minorHAnsi"/>
                <w:color w:val="000000"/>
                <w:sz w:val="18"/>
                <w:szCs w:val="18"/>
                <w:lang w:val="en-US"/>
              </w:rPr>
            </w:pPr>
            <w:r w:rsidRPr="00FA2FBA">
              <w:rPr>
                <w:rFonts w:cstheme="minorHAnsi"/>
                <w:color w:val="000000"/>
                <w:sz w:val="18"/>
                <w:szCs w:val="18"/>
              </w:rPr>
              <w:t>Number</w:t>
            </w:r>
          </w:p>
        </w:tc>
        <w:tc>
          <w:tcPr>
            <w:tcW w:w="2255" w:type="dxa"/>
            <w:vAlign w:val="center"/>
          </w:tcPr>
          <w:p w14:paraId="74A751B3" w14:textId="4113EA07"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X_ME_FASCIA_WIDTH</w:t>
            </w:r>
          </w:p>
        </w:tc>
        <w:tc>
          <w:tcPr>
            <w:tcW w:w="1683" w:type="dxa"/>
            <w:vAlign w:val="center"/>
          </w:tcPr>
          <w:p w14:paraId="01867E52" w14:textId="63A212E6"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tc>
      </w:tr>
      <w:tr w:rsidR="008B5312" w:rsidRPr="0035401D" w14:paraId="436A81FC" w14:textId="77777777" w:rsidTr="00174268">
        <w:trPr>
          <w:trHeight w:val="534"/>
        </w:trPr>
        <w:tc>
          <w:tcPr>
            <w:tcW w:w="439" w:type="dxa"/>
          </w:tcPr>
          <w:p w14:paraId="06EB6728" w14:textId="0DCC84D5"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6</w:t>
            </w:r>
          </w:p>
        </w:tc>
        <w:tc>
          <w:tcPr>
            <w:tcW w:w="837" w:type="dxa"/>
            <w:vAlign w:val="center"/>
          </w:tcPr>
          <w:p w14:paraId="0FE11E82" w14:textId="659BBE12"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4A5C24D0" w14:textId="5136CF82"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GAL ME Fascia Message</w:t>
            </w:r>
          </w:p>
        </w:tc>
        <w:tc>
          <w:tcPr>
            <w:tcW w:w="1795" w:type="dxa"/>
            <w:vAlign w:val="center"/>
          </w:tcPr>
          <w:p w14:paraId="4BFD1342" w14:textId="33AA99A0"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Fascia Message</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fascia message</w:t>
            </w:r>
          </w:p>
        </w:tc>
        <w:tc>
          <w:tcPr>
            <w:tcW w:w="1701" w:type="dxa"/>
            <w:vAlign w:val="center"/>
          </w:tcPr>
          <w:p w14:paraId="46D8A0B2" w14:textId="11315720" w:rsidR="00B61FC5" w:rsidRPr="00FA2FBA" w:rsidRDefault="00B61FC5" w:rsidP="008B5312">
            <w:pPr>
              <w:rPr>
                <w:rFonts w:eastAsia="Times New Roman" w:cstheme="minorHAnsi"/>
                <w:color w:val="000000"/>
                <w:sz w:val="18"/>
                <w:szCs w:val="18"/>
                <w:lang w:val="en-US"/>
              </w:rPr>
            </w:pPr>
            <w:r w:rsidRPr="00FA2FBA">
              <w:rPr>
                <w:rFonts w:cstheme="minorHAnsi"/>
                <w:color w:val="0D0D0D"/>
                <w:sz w:val="18"/>
                <w:szCs w:val="18"/>
              </w:rPr>
              <w:t>Picklist</w:t>
            </w:r>
            <w:r w:rsidRPr="00FA2FBA">
              <w:rPr>
                <w:rFonts w:cstheme="minorHAnsi"/>
                <w:color w:val="0D0D0D"/>
                <w:sz w:val="18"/>
                <w:szCs w:val="18"/>
              </w:rPr>
              <w:br/>
            </w:r>
            <w:r w:rsidRPr="00FA2FBA">
              <w:rPr>
                <w:rFonts w:eastAsia="Times New Roman" w:cstheme="minorHAnsi"/>
                <w:color w:val="000000"/>
                <w:sz w:val="18"/>
                <w:szCs w:val="18"/>
                <w:lang w:val="en-US"/>
              </w:rPr>
              <w:t>GAL_ME_FASCIA_MESSAGE</w:t>
            </w:r>
          </w:p>
        </w:tc>
        <w:tc>
          <w:tcPr>
            <w:tcW w:w="2255" w:type="dxa"/>
            <w:vAlign w:val="center"/>
          </w:tcPr>
          <w:p w14:paraId="3387A518" w14:textId="1F33468C"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X_ME_FASCIA_MESSAGE</w:t>
            </w:r>
          </w:p>
        </w:tc>
        <w:tc>
          <w:tcPr>
            <w:tcW w:w="1683" w:type="dxa"/>
            <w:vAlign w:val="center"/>
          </w:tcPr>
          <w:p w14:paraId="7F999EB5" w14:textId="0DBA5725"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tc>
      </w:tr>
      <w:tr w:rsidR="008B5312" w:rsidRPr="0035401D" w14:paraId="4F7A52E9" w14:textId="77777777" w:rsidTr="00174268">
        <w:trPr>
          <w:trHeight w:val="534"/>
        </w:trPr>
        <w:tc>
          <w:tcPr>
            <w:tcW w:w="439" w:type="dxa"/>
          </w:tcPr>
          <w:p w14:paraId="1E3DB207" w14:textId="7A10A762"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7</w:t>
            </w:r>
          </w:p>
        </w:tc>
        <w:tc>
          <w:tcPr>
            <w:tcW w:w="837" w:type="dxa"/>
            <w:vAlign w:val="center"/>
          </w:tcPr>
          <w:p w14:paraId="3FE37436" w14:textId="22D7B1DA"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13EE01E7" w14:textId="141FBBC1"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GAL ME Fascia Detail</w:t>
            </w:r>
          </w:p>
        </w:tc>
        <w:tc>
          <w:tcPr>
            <w:tcW w:w="1795" w:type="dxa"/>
            <w:vAlign w:val="center"/>
          </w:tcPr>
          <w:p w14:paraId="2CCBBCEE" w14:textId="3B61E338"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Fascia Detail</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fascia detail</w:t>
            </w:r>
          </w:p>
        </w:tc>
        <w:tc>
          <w:tcPr>
            <w:tcW w:w="1701" w:type="dxa"/>
            <w:vAlign w:val="center"/>
          </w:tcPr>
          <w:p w14:paraId="1F1BD147" w14:textId="78D0C571" w:rsidR="00B61FC5" w:rsidRPr="00FA2FBA" w:rsidRDefault="00B61FC5" w:rsidP="008B5312">
            <w:pPr>
              <w:rPr>
                <w:rFonts w:eastAsia="Times New Roman" w:cstheme="minorHAnsi"/>
                <w:color w:val="000000"/>
                <w:sz w:val="18"/>
                <w:szCs w:val="18"/>
                <w:lang w:val="en-US"/>
              </w:rPr>
            </w:pPr>
            <w:r w:rsidRPr="00FA2FBA">
              <w:rPr>
                <w:rFonts w:cstheme="minorHAnsi"/>
                <w:color w:val="0D0D0D"/>
                <w:sz w:val="18"/>
                <w:szCs w:val="18"/>
              </w:rPr>
              <w:t>Picklist</w:t>
            </w:r>
            <w:r w:rsidRPr="00FA2FBA">
              <w:rPr>
                <w:rFonts w:cstheme="minorHAnsi"/>
                <w:color w:val="0D0D0D"/>
                <w:sz w:val="18"/>
                <w:szCs w:val="18"/>
              </w:rPr>
              <w:br/>
            </w:r>
            <w:r w:rsidRPr="00FA2FBA">
              <w:rPr>
                <w:rFonts w:eastAsia="Times New Roman" w:cstheme="minorHAnsi"/>
                <w:color w:val="000000"/>
                <w:sz w:val="18"/>
                <w:szCs w:val="18"/>
                <w:lang w:val="en-US"/>
              </w:rPr>
              <w:t>GAL_ME_FASCIA_DETAIL</w:t>
            </w:r>
          </w:p>
        </w:tc>
        <w:tc>
          <w:tcPr>
            <w:tcW w:w="2255" w:type="dxa"/>
            <w:vAlign w:val="center"/>
          </w:tcPr>
          <w:p w14:paraId="3AEF06E8" w14:textId="77EDC366"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X_ME_FASCIA_DETAIL</w:t>
            </w:r>
          </w:p>
        </w:tc>
        <w:tc>
          <w:tcPr>
            <w:tcW w:w="1683" w:type="dxa"/>
            <w:vAlign w:val="center"/>
          </w:tcPr>
          <w:p w14:paraId="093849F8" w14:textId="5696389F"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tc>
      </w:tr>
      <w:tr w:rsidR="008B5312" w:rsidRPr="0035401D" w14:paraId="2C57DB79" w14:textId="77777777" w:rsidTr="00174268">
        <w:trPr>
          <w:trHeight w:val="534"/>
        </w:trPr>
        <w:tc>
          <w:tcPr>
            <w:tcW w:w="439" w:type="dxa"/>
          </w:tcPr>
          <w:p w14:paraId="646E78E3" w14:textId="6BF249CB"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8</w:t>
            </w:r>
          </w:p>
        </w:tc>
        <w:tc>
          <w:tcPr>
            <w:tcW w:w="837" w:type="dxa"/>
            <w:vAlign w:val="center"/>
          </w:tcPr>
          <w:p w14:paraId="7D208210" w14:textId="47CEAE98"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632AABB4" w14:textId="70DB2225"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GAL ME Fascia Type</w:t>
            </w:r>
          </w:p>
        </w:tc>
        <w:tc>
          <w:tcPr>
            <w:tcW w:w="1795" w:type="dxa"/>
            <w:vAlign w:val="center"/>
          </w:tcPr>
          <w:p w14:paraId="7709F706" w14:textId="213F3EBF"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Fascia Type</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fascia type</w:t>
            </w:r>
          </w:p>
        </w:tc>
        <w:tc>
          <w:tcPr>
            <w:tcW w:w="1701" w:type="dxa"/>
            <w:vAlign w:val="center"/>
          </w:tcPr>
          <w:p w14:paraId="54568AD4" w14:textId="66851B7F" w:rsidR="00B61FC5" w:rsidRPr="00FA2FBA" w:rsidRDefault="00B61FC5" w:rsidP="008B5312">
            <w:pPr>
              <w:rPr>
                <w:rFonts w:eastAsia="Times New Roman" w:cstheme="minorHAnsi"/>
                <w:color w:val="000000"/>
                <w:sz w:val="18"/>
                <w:szCs w:val="18"/>
                <w:lang w:val="en-US"/>
              </w:rPr>
            </w:pPr>
            <w:r w:rsidRPr="00FA2FBA">
              <w:rPr>
                <w:rFonts w:cstheme="minorHAnsi"/>
                <w:color w:val="0D0D0D"/>
                <w:sz w:val="18"/>
                <w:szCs w:val="18"/>
              </w:rPr>
              <w:t>Picklist</w:t>
            </w:r>
            <w:r w:rsidRPr="00FA2FBA">
              <w:rPr>
                <w:rFonts w:cstheme="minorHAnsi"/>
                <w:color w:val="0D0D0D"/>
                <w:sz w:val="18"/>
                <w:szCs w:val="18"/>
              </w:rPr>
              <w:br/>
            </w:r>
            <w:r w:rsidRPr="00FA2FBA">
              <w:rPr>
                <w:rFonts w:eastAsia="Times New Roman" w:cstheme="minorHAnsi"/>
                <w:color w:val="000000"/>
                <w:sz w:val="18"/>
                <w:szCs w:val="18"/>
                <w:lang w:val="en-US"/>
              </w:rPr>
              <w:t>GAL_ME_FASCIA_TYPE</w:t>
            </w:r>
          </w:p>
        </w:tc>
        <w:tc>
          <w:tcPr>
            <w:tcW w:w="2255" w:type="dxa"/>
            <w:vAlign w:val="center"/>
          </w:tcPr>
          <w:p w14:paraId="576A4018" w14:textId="7EF89775"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X_ME_FASCIA_TYPE</w:t>
            </w:r>
          </w:p>
        </w:tc>
        <w:tc>
          <w:tcPr>
            <w:tcW w:w="1683" w:type="dxa"/>
            <w:vAlign w:val="center"/>
          </w:tcPr>
          <w:p w14:paraId="1718C55A" w14:textId="5EEAEA91"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tc>
      </w:tr>
      <w:tr w:rsidR="008B5312" w:rsidRPr="0035401D" w14:paraId="4C84F94C" w14:textId="77777777" w:rsidTr="00174268">
        <w:trPr>
          <w:trHeight w:val="534"/>
        </w:trPr>
        <w:tc>
          <w:tcPr>
            <w:tcW w:w="439" w:type="dxa"/>
          </w:tcPr>
          <w:p w14:paraId="05E345B8" w14:textId="4905DFDD"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9</w:t>
            </w:r>
          </w:p>
        </w:tc>
        <w:tc>
          <w:tcPr>
            <w:tcW w:w="837" w:type="dxa"/>
            <w:vAlign w:val="center"/>
          </w:tcPr>
          <w:p w14:paraId="7AF6622E" w14:textId="4E3E62CB"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592183B5" w14:textId="64921391"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GAL ME Fascia Height</w:t>
            </w:r>
          </w:p>
        </w:tc>
        <w:tc>
          <w:tcPr>
            <w:tcW w:w="1795" w:type="dxa"/>
            <w:vAlign w:val="center"/>
          </w:tcPr>
          <w:p w14:paraId="75C6A07A" w14:textId="24E5DC76"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Fascia Height</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fascia height</w:t>
            </w:r>
          </w:p>
        </w:tc>
        <w:tc>
          <w:tcPr>
            <w:tcW w:w="1701" w:type="dxa"/>
            <w:vAlign w:val="center"/>
          </w:tcPr>
          <w:p w14:paraId="60074D79" w14:textId="3103EF72" w:rsidR="00B61FC5" w:rsidRPr="00FA2FBA" w:rsidRDefault="00B61FC5" w:rsidP="00B61FC5">
            <w:pPr>
              <w:rPr>
                <w:rFonts w:cstheme="minorHAnsi"/>
                <w:color w:val="0D0D0D"/>
                <w:sz w:val="18"/>
                <w:szCs w:val="18"/>
              </w:rPr>
            </w:pPr>
            <w:r w:rsidRPr="00FA2FBA">
              <w:rPr>
                <w:rFonts w:cstheme="minorHAnsi"/>
                <w:color w:val="0D0D0D"/>
                <w:sz w:val="18"/>
                <w:szCs w:val="18"/>
              </w:rPr>
              <w:t>Number</w:t>
            </w:r>
          </w:p>
        </w:tc>
        <w:tc>
          <w:tcPr>
            <w:tcW w:w="2255" w:type="dxa"/>
            <w:vAlign w:val="center"/>
          </w:tcPr>
          <w:p w14:paraId="7EDF98E8" w14:textId="1941B84F"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X_ME_FASCIA_HEIGHT</w:t>
            </w:r>
          </w:p>
        </w:tc>
        <w:tc>
          <w:tcPr>
            <w:tcW w:w="1683" w:type="dxa"/>
            <w:vAlign w:val="center"/>
          </w:tcPr>
          <w:p w14:paraId="1333FD31" w14:textId="3D4677D7"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tc>
      </w:tr>
      <w:tr w:rsidR="008B5312" w:rsidRPr="0035401D" w14:paraId="4ECBE777" w14:textId="77777777" w:rsidTr="00174268">
        <w:trPr>
          <w:trHeight w:val="534"/>
        </w:trPr>
        <w:tc>
          <w:tcPr>
            <w:tcW w:w="439" w:type="dxa"/>
          </w:tcPr>
          <w:p w14:paraId="4FD46214" w14:textId="5BFBB377"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10</w:t>
            </w:r>
          </w:p>
        </w:tc>
        <w:tc>
          <w:tcPr>
            <w:tcW w:w="837" w:type="dxa"/>
            <w:vAlign w:val="center"/>
          </w:tcPr>
          <w:p w14:paraId="21C37189" w14:textId="4A60F5FD"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61E74732" w14:textId="194674AE"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JTI Default Location Sub Type</w:t>
            </w:r>
          </w:p>
        </w:tc>
        <w:tc>
          <w:tcPr>
            <w:tcW w:w="1795" w:type="dxa"/>
            <w:vAlign w:val="center"/>
          </w:tcPr>
          <w:p w14:paraId="00A32C60" w14:textId="1117F5E2"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Default Location Sub Type</w:t>
            </w:r>
            <w:r w:rsidRPr="00FA2FBA">
              <w:rPr>
                <w:rFonts w:eastAsia="Times New Roman" w:cstheme="minorHAnsi"/>
                <w:color w:val="000000"/>
                <w:sz w:val="18"/>
                <w:szCs w:val="18"/>
                <w:lang w:val="en-US"/>
              </w:rPr>
              <w:br/>
            </w:r>
            <w:r w:rsidRPr="00FA2FBA">
              <w:rPr>
                <w:rFonts w:eastAsia="Times New Roman" w:cstheme="minorHAnsi"/>
                <w:color w:val="000000"/>
                <w:sz w:val="18"/>
                <w:szCs w:val="18"/>
                <w:lang w:val="en-US"/>
              </w:rPr>
              <w:br/>
              <w:t>Refers to the Location Sub Type of the Merchandising Equipment</w:t>
            </w:r>
          </w:p>
        </w:tc>
        <w:tc>
          <w:tcPr>
            <w:tcW w:w="1701" w:type="dxa"/>
            <w:vAlign w:val="center"/>
          </w:tcPr>
          <w:p w14:paraId="0EE9FEDF" w14:textId="6B608523" w:rsidR="00B61FC5" w:rsidRPr="00FA2FBA" w:rsidRDefault="00B61FC5" w:rsidP="008B5312">
            <w:pPr>
              <w:rPr>
                <w:rFonts w:cstheme="minorHAnsi"/>
                <w:color w:val="0D0D0D"/>
                <w:sz w:val="18"/>
                <w:szCs w:val="18"/>
              </w:rPr>
            </w:pPr>
            <w:r w:rsidRPr="00FA2FBA">
              <w:rPr>
                <w:rFonts w:cstheme="minorHAnsi"/>
                <w:color w:val="0D0D0D"/>
                <w:sz w:val="18"/>
                <w:szCs w:val="18"/>
              </w:rPr>
              <w:t>Picklist</w:t>
            </w:r>
            <w:r w:rsidRPr="00FA2FBA">
              <w:rPr>
                <w:rFonts w:cstheme="minorHAnsi"/>
                <w:color w:val="0D0D0D"/>
                <w:sz w:val="18"/>
                <w:szCs w:val="18"/>
              </w:rPr>
              <w:br/>
              <w:t>JTI_LOC_SUB_TYPE</w:t>
            </w:r>
          </w:p>
        </w:tc>
        <w:tc>
          <w:tcPr>
            <w:tcW w:w="2255" w:type="dxa"/>
            <w:vAlign w:val="center"/>
          </w:tcPr>
          <w:p w14:paraId="72CEBCCB" w14:textId="7135ADFA"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S_PROD_INT.</w:t>
            </w:r>
            <w:r w:rsidRPr="00FA2FBA">
              <w:rPr>
                <w:rFonts w:cstheme="minorHAnsi"/>
                <w:sz w:val="18"/>
                <w:szCs w:val="18"/>
              </w:rPr>
              <w:t xml:space="preserve"> </w:t>
            </w:r>
            <w:r w:rsidRPr="00FA2FBA">
              <w:rPr>
                <w:rFonts w:eastAsia="Times New Roman" w:cstheme="minorHAnsi"/>
                <w:i/>
                <w:iCs/>
                <w:color w:val="000000"/>
                <w:sz w:val="18"/>
                <w:szCs w:val="18"/>
                <w:lang w:val="en-US"/>
              </w:rPr>
              <w:t>X_DEF_LOC_SUB_TYPE_CD</w:t>
            </w:r>
          </w:p>
        </w:tc>
        <w:tc>
          <w:tcPr>
            <w:tcW w:w="1683" w:type="dxa"/>
            <w:vAlign w:val="center"/>
          </w:tcPr>
          <w:p w14:paraId="41E379FE" w14:textId="77969AC4" w:rsidR="00B61FC5" w:rsidRPr="00FA2FBA" w:rsidRDefault="00B61FC5" w:rsidP="00B61FC5">
            <w:pPr>
              <w:rPr>
                <w:rFonts w:eastAsia="Times New Roman" w:cstheme="minorHAnsi"/>
                <w:i/>
                <w:iCs/>
                <w:color w:val="000000"/>
                <w:sz w:val="18"/>
                <w:szCs w:val="18"/>
                <w:lang w:val="en-US"/>
              </w:rPr>
            </w:pPr>
            <w:r w:rsidRPr="00FA2FBA">
              <w:rPr>
                <w:rFonts w:eastAsia="Times New Roman" w:cstheme="minorHAnsi"/>
                <w:i/>
                <w:iCs/>
                <w:color w:val="000000"/>
                <w:sz w:val="18"/>
                <w:szCs w:val="18"/>
                <w:lang w:val="en-US"/>
              </w:rPr>
              <w:t>Add to the interface.</w:t>
            </w:r>
          </w:p>
        </w:tc>
      </w:tr>
      <w:tr w:rsidR="008B5312" w:rsidRPr="0035401D" w14:paraId="0F17FA40" w14:textId="77777777" w:rsidTr="00174268">
        <w:trPr>
          <w:trHeight w:val="534"/>
        </w:trPr>
        <w:tc>
          <w:tcPr>
            <w:tcW w:w="439" w:type="dxa"/>
          </w:tcPr>
          <w:p w14:paraId="767F096A" w14:textId="529D7802"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11</w:t>
            </w:r>
          </w:p>
        </w:tc>
        <w:tc>
          <w:tcPr>
            <w:tcW w:w="837" w:type="dxa"/>
            <w:vAlign w:val="center"/>
          </w:tcPr>
          <w:p w14:paraId="02992637" w14:textId="66085876"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485BC573" w14:textId="30DBD243" w:rsidR="00B61FC5" w:rsidRPr="00FA2FBA" w:rsidRDefault="00B61FC5" w:rsidP="00B61FC5">
            <w:pPr>
              <w:rPr>
                <w:rFonts w:eastAsia="Times New Roman" w:cstheme="minorHAnsi"/>
                <w:color w:val="000000"/>
                <w:sz w:val="18"/>
                <w:szCs w:val="18"/>
                <w:lang w:val="en-US"/>
              </w:rPr>
            </w:pPr>
            <w:r w:rsidRPr="006903CC">
              <w:rPr>
                <w:rFonts w:eastAsia="Times New Roman" w:cstheme="minorHAnsi"/>
                <w:color w:val="000000"/>
                <w:sz w:val="18"/>
                <w:szCs w:val="18"/>
                <w:lang w:val="en-US"/>
              </w:rPr>
              <w:t>JTI Shelf Automated</w:t>
            </w:r>
          </w:p>
        </w:tc>
        <w:tc>
          <w:tcPr>
            <w:tcW w:w="1795" w:type="dxa"/>
            <w:vAlign w:val="center"/>
          </w:tcPr>
          <w:p w14:paraId="03B2B2D6" w14:textId="28D10477" w:rsidR="00B61FC5" w:rsidRPr="00FA2FBA" w:rsidRDefault="00B61FC5" w:rsidP="00B61FC5">
            <w:pPr>
              <w:rPr>
                <w:rFonts w:eastAsia="Times New Roman" w:cstheme="minorHAnsi"/>
                <w:color w:val="000000"/>
                <w:sz w:val="18"/>
                <w:szCs w:val="18"/>
                <w:lang w:val="en-US"/>
              </w:rPr>
            </w:pPr>
            <w:r w:rsidRPr="003219E6">
              <w:rPr>
                <w:rFonts w:eastAsia="Times New Roman" w:cstheme="minorHAnsi"/>
                <w:color w:val="000000"/>
                <w:sz w:val="18"/>
                <w:szCs w:val="18"/>
                <w:lang w:val="en-US"/>
              </w:rPr>
              <w:t>Shelf Automated</w:t>
            </w:r>
            <w:r>
              <w:rPr>
                <w:rFonts w:eastAsia="Times New Roman" w:cstheme="minorHAnsi"/>
                <w:color w:val="000000"/>
                <w:sz w:val="18"/>
                <w:szCs w:val="18"/>
                <w:lang w:val="en-US"/>
              </w:rPr>
              <w:br/>
            </w:r>
            <w:r>
              <w:rPr>
                <w:rFonts w:eastAsia="Times New Roman" w:cstheme="minorHAnsi"/>
                <w:color w:val="000000"/>
                <w:sz w:val="18"/>
                <w:szCs w:val="18"/>
                <w:lang w:val="en-US"/>
              </w:rPr>
              <w:br/>
            </w:r>
            <w:r w:rsidRPr="003219E6">
              <w:rPr>
                <w:rFonts w:eastAsia="Times New Roman" w:cstheme="minorHAnsi"/>
                <w:color w:val="000000"/>
                <w:sz w:val="18"/>
                <w:szCs w:val="18"/>
                <w:lang w:val="en-US"/>
              </w:rPr>
              <w:t>Flag to indicate automated shelf</w:t>
            </w:r>
          </w:p>
        </w:tc>
        <w:tc>
          <w:tcPr>
            <w:tcW w:w="1701" w:type="dxa"/>
            <w:vAlign w:val="center"/>
          </w:tcPr>
          <w:p w14:paraId="79836EFD" w14:textId="7D5A9BB5" w:rsidR="00B61FC5" w:rsidRPr="00FA2FBA" w:rsidRDefault="00B61FC5" w:rsidP="00B61FC5">
            <w:pPr>
              <w:rPr>
                <w:rFonts w:cstheme="minorHAnsi"/>
                <w:color w:val="0D0D0D"/>
                <w:sz w:val="18"/>
                <w:szCs w:val="18"/>
              </w:rPr>
            </w:pPr>
            <w:r w:rsidRPr="003219E6">
              <w:rPr>
                <w:rFonts w:cstheme="minorHAnsi"/>
                <w:color w:val="0D0D0D"/>
                <w:sz w:val="18"/>
                <w:szCs w:val="18"/>
              </w:rPr>
              <w:t>Boolean</w:t>
            </w:r>
          </w:p>
        </w:tc>
        <w:tc>
          <w:tcPr>
            <w:tcW w:w="2255" w:type="dxa"/>
            <w:vAlign w:val="center"/>
          </w:tcPr>
          <w:p w14:paraId="2202C8AB" w14:textId="07E03FDE" w:rsidR="00B61FC5" w:rsidRDefault="00B61FC5" w:rsidP="00B61FC5">
            <w:pPr>
              <w:rPr>
                <w:rFonts w:eastAsia="Times New Roman" w:cstheme="minorHAnsi"/>
                <w:i/>
                <w:iCs/>
                <w:color w:val="000000"/>
                <w:sz w:val="18"/>
                <w:szCs w:val="18"/>
                <w:lang w:val="en-US"/>
              </w:rPr>
            </w:pPr>
            <w:r w:rsidRPr="00BF57D1">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BF57D1">
              <w:rPr>
                <w:rFonts w:eastAsia="Times New Roman" w:cstheme="minorHAnsi"/>
                <w:i/>
                <w:iCs/>
                <w:color w:val="000000"/>
                <w:sz w:val="18"/>
                <w:szCs w:val="18"/>
                <w:lang w:val="en-US"/>
              </w:rPr>
              <w:t>X_SHELF_AUTOMATED_ FLG</w:t>
            </w:r>
          </w:p>
        </w:tc>
        <w:tc>
          <w:tcPr>
            <w:tcW w:w="1683" w:type="dxa"/>
            <w:vAlign w:val="center"/>
          </w:tcPr>
          <w:p w14:paraId="4245E967" w14:textId="0F7AE2F8" w:rsidR="00B61FC5" w:rsidRPr="00FA2FBA"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71F32965" w14:textId="77777777" w:rsidTr="00174268">
        <w:trPr>
          <w:trHeight w:val="534"/>
        </w:trPr>
        <w:tc>
          <w:tcPr>
            <w:tcW w:w="439" w:type="dxa"/>
          </w:tcPr>
          <w:p w14:paraId="2AA8AE3B" w14:textId="0AA5E865"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12</w:t>
            </w:r>
          </w:p>
        </w:tc>
        <w:tc>
          <w:tcPr>
            <w:tcW w:w="837" w:type="dxa"/>
            <w:vAlign w:val="center"/>
          </w:tcPr>
          <w:p w14:paraId="2430D3B8" w14:textId="69368619"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0036FBDC" w14:textId="6E883AD4" w:rsidR="00B61FC5" w:rsidRPr="006903CC" w:rsidRDefault="00B61FC5" w:rsidP="00B61FC5">
            <w:pPr>
              <w:rPr>
                <w:rFonts w:eastAsia="Times New Roman" w:cstheme="minorHAnsi"/>
                <w:color w:val="000000"/>
                <w:sz w:val="18"/>
                <w:szCs w:val="18"/>
                <w:lang w:val="en-US"/>
              </w:rPr>
            </w:pPr>
            <w:r w:rsidRPr="00AC7FFC">
              <w:rPr>
                <w:rFonts w:eastAsia="Times New Roman" w:cstheme="minorHAnsi"/>
                <w:color w:val="000000"/>
                <w:sz w:val="18"/>
                <w:szCs w:val="18"/>
                <w:lang w:val="en-US"/>
              </w:rPr>
              <w:t>JTI Shelf Divider</w:t>
            </w:r>
          </w:p>
        </w:tc>
        <w:tc>
          <w:tcPr>
            <w:tcW w:w="1795" w:type="dxa"/>
            <w:vAlign w:val="center"/>
          </w:tcPr>
          <w:p w14:paraId="5868DB5F" w14:textId="569A6CF5" w:rsidR="00B61FC5" w:rsidRPr="003219E6" w:rsidRDefault="00B61FC5" w:rsidP="00B61FC5">
            <w:pPr>
              <w:rPr>
                <w:rFonts w:eastAsia="Times New Roman" w:cstheme="minorHAnsi"/>
                <w:color w:val="000000"/>
                <w:sz w:val="18"/>
                <w:szCs w:val="18"/>
                <w:lang w:val="en-US"/>
              </w:rPr>
            </w:pPr>
            <w:r w:rsidRPr="00AC7FFC">
              <w:rPr>
                <w:rFonts w:eastAsia="Times New Roman" w:cstheme="minorHAnsi"/>
                <w:color w:val="000000"/>
                <w:sz w:val="18"/>
                <w:szCs w:val="18"/>
                <w:lang w:val="en-US"/>
              </w:rPr>
              <w:t>Shelf Divider</w:t>
            </w:r>
            <w:r>
              <w:rPr>
                <w:rFonts w:eastAsia="Times New Roman" w:cstheme="minorHAnsi"/>
                <w:color w:val="000000"/>
                <w:sz w:val="18"/>
                <w:szCs w:val="18"/>
                <w:lang w:val="en-US"/>
              </w:rPr>
              <w:br/>
            </w:r>
            <w:r>
              <w:rPr>
                <w:rFonts w:eastAsia="Times New Roman" w:cstheme="minorHAnsi"/>
                <w:color w:val="000000"/>
                <w:sz w:val="18"/>
                <w:szCs w:val="18"/>
                <w:lang w:val="en-US"/>
              </w:rPr>
              <w:br/>
            </w:r>
            <w:r w:rsidRPr="00AC7FFC">
              <w:rPr>
                <w:rFonts w:eastAsia="Times New Roman" w:cstheme="minorHAnsi"/>
                <w:color w:val="000000"/>
                <w:sz w:val="18"/>
                <w:szCs w:val="18"/>
                <w:lang w:val="en-US"/>
              </w:rPr>
              <w:t>Number of shelf dividers in the Merchandising Equipment</w:t>
            </w:r>
          </w:p>
        </w:tc>
        <w:tc>
          <w:tcPr>
            <w:tcW w:w="1701" w:type="dxa"/>
            <w:vAlign w:val="center"/>
          </w:tcPr>
          <w:p w14:paraId="49B4AB0C" w14:textId="354A19A7" w:rsidR="00B61FC5" w:rsidRPr="003219E6" w:rsidRDefault="00B61FC5" w:rsidP="00B61FC5">
            <w:pPr>
              <w:rPr>
                <w:rFonts w:cstheme="minorHAnsi"/>
                <w:color w:val="0D0D0D"/>
                <w:sz w:val="18"/>
                <w:szCs w:val="18"/>
              </w:rPr>
            </w:pPr>
            <w:r w:rsidRPr="00AC7FFC">
              <w:rPr>
                <w:rFonts w:cstheme="minorHAnsi"/>
                <w:color w:val="0D0D0D"/>
                <w:sz w:val="18"/>
                <w:szCs w:val="18"/>
              </w:rPr>
              <w:t>Number</w:t>
            </w:r>
          </w:p>
        </w:tc>
        <w:tc>
          <w:tcPr>
            <w:tcW w:w="2255" w:type="dxa"/>
            <w:vAlign w:val="center"/>
          </w:tcPr>
          <w:p w14:paraId="6D1D6F44" w14:textId="533D0303"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br/>
            </w:r>
            <w:r>
              <w:rPr>
                <w:rFonts w:eastAsia="Times New Roman" w:cstheme="minorHAnsi"/>
                <w:i/>
                <w:iCs/>
                <w:color w:val="000000"/>
                <w:sz w:val="18"/>
                <w:szCs w:val="18"/>
                <w:lang w:val="en-US"/>
              </w:rPr>
              <w:br/>
            </w:r>
            <w:r w:rsidRPr="00EC5E9C">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1E5C70">
              <w:rPr>
                <w:rFonts w:eastAsia="Times New Roman" w:cstheme="minorHAnsi"/>
                <w:i/>
                <w:iCs/>
                <w:color w:val="000000"/>
                <w:sz w:val="18"/>
                <w:szCs w:val="18"/>
                <w:lang w:val="en-US"/>
              </w:rPr>
              <w:t>X_SHELF_DIVIDER_NUM</w:t>
            </w:r>
          </w:p>
        </w:tc>
        <w:tc>
          <w:tcPr>
            <w:tcW w:w="1683" w:type="dxa"/>
            <w:vAlign w:val="center"/>
          </w:tcPr>
          <w:p w14:paraId="3312C3ED" w14:textId="66A97622"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7CEDC777" w14:textId="77777777" w:rsidTr="00174268">
        <w:trPr>
          <w:trHeight w:val="534"/>
        </w:trPr>
        <w:tc>
          <w:tcPr>
            <w:tcW w:w="439" w:type="dxa"/>
          </w:tcPr>
          <w:p w14:paraId="2255E5E8" w14:textId="04E13BEB"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13</w:t>
            </w:r>
          </w:p>
        </w:tc>
        <w:tc>
          <w:tcPr>
            <w:tcW w:w="837" w:type="dxa"/>
            <w:vAlign w:val="center"/>
          </w:tcPr>
          <w:p w14:paraId="5461C8E6" w14:textId="6BC3681D"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466514AB" w14:textId="0CDD3A57" w:rsidR="00B61FC5" w:rsidRPr="006903CC" w:rsidRDefault="00B61FC5" w:rsidP="00B61FC5">
            <w:pPr>
              <w:rPr>
                <w:rFonts w:eastAsia="Times New Roman" w:cstheme="minorHAnsi"/>
                <w:color w:val="000000"/>
                <w:sz w:val="18"/>
                <w:szCs w:val="18"/>
                <w:lang w:val="en-US"/>
              </w:rPr>
            </w:pPr>
            <w:r w:rsidRPr="001E5C70">
              <w:rPr>
                <w:rFonts w:eastAsia="Times New Roman" w:cstheme="minorHAnsi"/>
                <w:color w:val="000000"/>
                <w:sz w:val="18"/>
                <w:szCs w:val="18"/>
                <w:lang w:val="en-US"/>
              </w:rPr>
              <w:t>JTI Slot Depth</w:t>
            </w:r>
          </w:p>
        </w:tc>
        <w:tc>
          <w:tcPr>
            <w:tcW w:w="1795" w:type="dxa"/>
            <w:vAlign w:val="center"/>
          </w:tcPr>
          <w:p w14:paraId="2ED6BA4A" w14:textId="46649032" w:rsidR="00B61FC5" w:rsidRPr="003219E6" w:rsidRDefault="00B61FC5" w:rsidP="00B61FC5">
            <w:pPr>
              <w:rPr>
                <w:rFonts w:eastAsia="Times New Roman" w:cstheme="minorHAnsi"/>
                <w:color w:val="000000"/>
                <w:sz w:val="18"/>
                <w:szCs w:val="18"/>
                <w:lang w:val="en-US"/>
              </w:rPr>
            </w:pPr>
            <w:r w:rsidRPr="001E5C70">
              <w:rPr>
                <w:rFonts w:eastAsia="Times New Roman" w:cstheme="minorHAnsi"/>
                <w:color w:val="000000"/>
                <w:sz w:val="18"/>
                <w:szCs w:val="18"/>
                <w:lang w:val="en-US"/>
              </w:rPr>
              <w:t>Slot Depth</w:t>
            </w:r>
            <w:r>
              <w:rPr>
                <w:rFonts w:eastAsia="Times New Roman" w:cstheme="minorHAnsi"/>
                <w:color w:val="000000"/>
                <w:sz w:val="18"/>
                <w:szCs w:val="18"/>
                <w:lang w:val="en-US"/>
              </w:rPr>
              <w:br/>
            </w:r>
            <w:r>
              <w:rPr>
                <w:rFonts w:eastAsia="Times New Roman" w:cstheme="minorHAnsi"/>
                <w:color w:val="000000"/>
                <w:sz w:val="18"/>
                <w:szCs w:val="18"/>
                <w:lang w:val="en-US"/>
              </w:rPr>
              <w:br/>
            </w:r>
            <w:proofErr w:type="spellStart"/>
            <w:r w:rsidRPr="001E5C70">
              <w:rPr>
                <w:rFonts w:eastAsia="Times New Roman" w:cstheme="minorHAnsi"/>
                <w:color w:val="000000"/>
                <w:sz w:val="18"/>
                <w:szCs w:val="18"/>
                <w:lang w:val="en-US"/>
              </w:rPr>
              <w:t>Depth</w:t>
            </w:r>
            <w:proofErr w:type="spellEnd"/>
            <w:r w:rsidRPr="001E5C70">
              <w:rPr>
                <w:rFonts w:eastAsia="Times New Roman" w:cstheme="minorHAnsi"/>
                <w:color w:val="000000"/>
                <w:sz w:val="18"/>
                <w:szCs w:val="18"/>
                <w:lang w:val="en-US"/>
              </w:rPr>
              <w:t xml:space="preserve"> of the slot in the Merchandising Equipment</w:t>
            </w:r>
          </w:p>
        </w:tc>
        <w:tc>
          <w:tcPr>
            <w:tcW w:w="1701" w:type="dxa"/>
            <w:vAlign w:val="center"/>
          </w:tcPr>
          <w:p w14:paraId="7EB57E5F" w14:textId="159E7C0D" w:rsidR="00B61FC5" w:rsidRPr="003219E6" w:rsidRDefault="00B61FC5" w:rsidP="00B61FC5">
            <w:pPr>
              <w:rPr>
                <w:rFonts w:cstheme="minorHAnsi"/>
                <w:color w:val="0D0D0D"/>
                <w:sz w:val="18"/>
                <w:szCs w:val="18"/>
              </w:rPr>
            </w:pPr>
            <w:r w:rsidRPr="00FD7A58">
              <w:rPr>
                <w:rFonts w:cstheme="minorHAnsi"/>
                <w:color w:val="0D0D0D"/>
                <w:sz w:val="18"/>
                <w:szCs w:val="18"/>
              </w:rPr>
              <w:t>Number</w:t>
            </w:r>
          </w:p>
        </w:tc>
        <w:tc>
          <w:tcPr>
            <w:tcW w:w="2255" w:type="dxa"/>
            <w:vAlign w:val="center"/>
          </w:tcPr>
          <w:p w14:paraId="4FE1861E" w14:textId="274014AC" w:rsidR="00B61FC5" w:rsidRDefault="00B61FC5" w:rsidP="00B61FC5">
            <w:pPr>
              <w:rPr>
                <w:rFonts w:eastAsia="Times New Roman" w:cstheme="minorHAnsi"/>
                <w:i/>
                <w:iCs/>
                <w:color w:val="000000"/>
                <w:sz w:val="18"/>
                <w:szCs w:val="18"/>
                <w:lang w:val="en-US"/>
              </w:rPr>
            </w:pPr>
            <w:r w:rsidRPr="00FD7A5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D41C15">
              <w:rPr>
                <w:rFonts w:eastAsia="Times New Roman" w:cstheme="minorHAnsi"/>
                <w:i/>
                <w:iCs/>
                <w:color w:val="000000"/>
                <w:sz w:val="18"/>
                <w:szCs w:val="18"/>
                <w:lang w:val="en-US"/>
              </w:rPr>
              <w:t>X_SLOT_DEPTH_NUM</w:t>
            </w:r>
          </w:p>
        </w:tc>
        <w:tc>
          <w:tcPr>
            <w:tcW w:w="1683" w:type="dxa"/>
            <w:vAlign w:val="center"/>
          </w:tcPr>
          <w:p w14:paraId="13BE0C62" w14:textId="3AE79005"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4DA86A48" w14:textId="77777777" w:rsidTr="00174268">
        <w:trPr>
          <w:trHeight w:val="534"/>
        </w:trPr>
        <w:tc>
          <w:tcPr>
            <w:tcW w:w="439" w:type="dxa"/>
          </w:tcPr>
          <w:p w14:paraId="1D103340" w14:textId="3D584D3E"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14</w:t>
            </w:r>
          </w:p>
        </w:tc>
        <w:tc>
          <w:tcPr>
            <w:tcW w:w="837" w:type="dxa"/>
            <w:vAlign w:val="center"/>
          </w:tcPr>
          <w:p w14:paraId="118AD9AC" w14:textId="427E041D"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16CD5089" w14:textId="326C6D19" w:rsidR="00B61FC5" w:rsidRPr="006903CC" w:rsidRDefault="00B61FC5" w:rsidP="00B61FC5">
            <w:pPr>
              <w:rPr>
                <w:rFonts w:eastAsia="Times New Roman" w:cstheme="minorHAnsi"/>
                <w:color w:val="000000"/>
                <w:sz w:val="18"/>
                <w:szCs w:val="18"/>
                <w:lang w:val="en-US"/>
              </w:rPr>
            </w:pPr>
            <w:r w:rsidRPr="00927B51">
              <w:rPr>
                <w:rFonts w:eastAsia="Times New Roman" w:cstheme="minorHAnsi"/>
                <w:color w:val="000000"/>
                <w:sz w:val="18"/>
                <w:szCs w:val="18"/>
                <w:lang w:val="en-US"/>
              </w:rPr>
              <w:t>JTI Shelf Divider Thickness</w:t>
            </w:r>
          </w:p>
        </w:tc>
        <w:tc>
          <w:tcPr>
            <w:tcW w:w="1795" w:type="dxa"/>
            <w:vAlign w:val="center"/>
          </w:tcPr>
          <w:p w14:paraId="5D976252" w14:textId="37682A2A" w:rsidR="00B61FC5" w:rsidRPr="003219E6" w:rsidRDefault="00B61FC5" w:rsidP="00B61FC5">
            <w:pPr>
              <w:rPr>
                <w:rFonts w:eastAsia="Times New Roman" w:cstheme="minorHAnsi"/>
                <w:color w:val="000000"/>
                <w:sz w:val="18"/>
                <w:szCs w:val="18"/>
                <w:lang w:val="en-US"/>
              </w:rPr>
            </w:pPr>
            <w:r w:rsidRPr="00B1049D">
              <w:rPr>
                <w:rFonts w:eastAsia="Times New Roman" w:cstheme="minorHAnsi"/>
                <w:color w:val="000000"/>
                <w:sz w:val="18"/>
                <w:szCs w:val="18"/>
                <w:lang w:val="en-US"/>
              </w:rPr>
              <w:t>Shelf Divider Thickness</w:t>
            </w:r>
            <w:r>
              <w:rPr>
                <w:rFonts w:eastAsia="Times New Roman" w:cstheme="minorHAnsi"/>
                <w:color w:val="000000"/>
                <w:sz w:val="18"/>
                <w:szCs w:val="18"/>
                <w:lang w:val="en-US"/>
              </w:rPr>
              <w:br/>
            </w:r>
            <w:r>
              <w:rPr>
                <w:rFonts w:eastAsia="Times New Roman" w:cstheme="minorHAnsi"/>
                <w:color w:val="000000"/>
                <w:sz w:val="18"/>
                <w:szCs w:val="18"/>
                <w:lang w:val="en-US"/>
              </w:rPr>
              <w:br/>
            </w:r>
            <w:proofErr w:type="spellStart"/>
            <w:r w:rsidRPr="00B1049D">
              <w:rPr>
                <w:rFonts w:eastAsia="Times New Roman" w:cstheme="minorHAnsi"/>
                <w:color w:val="000000"/>
                <w:sz w:val="18"/>
                <w:szCs w:val="18"/>
                <w:lang w:val="en-US"/>
              </w:rPr>
              <w:lastRenderedPageBreak/>
              <w:t>Thickness</w:t>
            </w:r>
            <w:proofErr w:type="spellEnd"/>
            <w:r w:rsidRPr="00B1049D">
              <w:rPr>
                <w:rFonts w:eastAsia="Times New Roman" w:cstheme="minorHAnsi"/>
                <w:color w:val="000000"/>
                <w:sz w:val="18"/>
                <w:szCs w:val="18"/>
                <w:lang w:val="en-US"/>
              </w:rPr>
              <w:t xml:space="preserve"> of the shelf divider for the Merchandising Equipment</w:t>
            </w:r>
          </w:p>
        </w:tc>
        <w:tc>
          <w:tcPr>
            <w:tcW w:w="1701" w:type="dxa"/>
            <w:vAlign w:val="center"/>
          </w:tcPr>
          <w:p w14:paraId="13A3D9BB" w14:textId="1C715AF0" w:rsidR="00B61FC5" w:rsidRPr="003219E6" w:rsidRDefault="00B61FC5" w:rsidP="00B61FC5">
            <w:pPr>
              <w:rPr>
                <w:rFonts w:cstheme="minorHAnsi"/>
                <w:color w:val="0D0D0D"/>
                <w:sz w:val="18"/>
                <w:szCs w:val="18"/>
              </w:rPr>
            </w:pPr>
            <w:r w:rsidRPr="00FD7A58">
              <w:rPr>
                <w:rFonts w:cstheme="minorHAnsi"/>
                <w:color w:val="0D0D0D"/>
                <w:sz w:val="18"/>
                <w:szCs w:val="18"/>
              </w:rPr>
              <w:lastRenderedPageBreak/>
              <w:t>Number</w:t>
            </w:r>
          </w:p>
        </w:tc>
        <w:tc>
          <w:tcPr>
            <w:tcW w:w="2255" w:type="dxa"/>
            <w:vAlign w:val="center"/>
          </w:tcPr>
          <w:p w14:paraId="2B380E32" w14:textId="6F05ADF2" w:rsidR="00B61FC5" w:rsidRDefault="00B61FC5" w:rsidP="00B61FC5">
            <w:pPr>
              <w:rPr>
                <w:rFonts w:eastAsia="Times New Roman" w:cstheme="minorHAnsi"/>
                <w:i/>
                <w:iCs/>
                <w:color w:val="000000"/>
                <w:sz w:val="18"/>
                <w:szCs w:val="18"/>
                <w:lang w:val="en-US"/>
              </w:rPr>
            </w:pPr>
            <w:r w:rsidRPr="00B1049D">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EE7588">
              <w:rPr>
                <w:rFonts w:eastAsia="Times New Roman" w:cstheme="minorHAnsi"/>
                <w:i/>
                <w:iCs/>
                <w:color w:val="000000"/>
                <w:sz w:val="18"/>
                <w:szCs w:val="18"/>
                <w:lang w:val="en-US"/>
              </w:rPr>
              <w:t>X_SHELF_DIV_THICK_NUM</w:t>
            </w:r>
          </w:p>
        </w:tc>
        <w:tc>
          <w:tcPr>
            <w:tcW w:w="1683" w:type="dxa"/>
            <w:vAlign w:val="center"/>
          </w:tcPr>
          <w:p w14:paraId="0FE48AAB" w14:textId="36B38DE5"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223C72A9" w14:textId="77777777" w:rsidTr="00174268">
        <w:trPr>
          <w:trHeight w:val="534"/>
        </w:trPr>
        <w:tc>
          <w:tcPr>
            <w:tcW w:w="439" w:type="dxa"/>
          </w:tcPr>
          <w:p w14:paraId="6F11F8D3" w14:textId="08D0D44A"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15</w:t>
            </w:r>
          </w:p>
        </w:tc>
        <w:tc>
          <w:tcPr>
            <w:tcW w:w="837" w:type="dxa"/>
            <w:vAlign w:val="center"/>
          </w:tcPr>
          <w:p w14:paraId="1F83A2B4" w14:textId="7770B5CE"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1805842C" w14:textId="0517B3FB" w:rsidR="00B61FC5" w:rsidRPr="006903CC" w:rsidRDefault="00B61FC5" w:rsidP="00B61FC5">
            <w:pPr>
              <w:rPr>
                <w:rFonts w:eastAsia="Times New Roman" w:cstheme="minorHAnsi"/>
                <w:color w:val="000000"/>
                <w:sz w:val="18"/>
                <w:szCs w:val="18"/>
                <w:lang w:val="en-US"/>
              </w:rPr>
            </w:pPr>
            <w:r w:rsidRPr="00EE7588">
              <w:rPr>
                <w:rFonts w:eastAsia="Times New Roman" w:cstheme="minorHAnsi"/>
                <w:color w:val="000000"/>
                <w:sz w:val="18"/>
                <w:szCs w:val="18"/>
                <w:lang w:val="en-US"/>
              </w:rPr>
              <w:t>JTI Rows</w:t>
            </w:r>
          </w:p>
        </w:tc>
        <w:tc>
          <w:tcPr>
            <w:tcW w:w="1795" w:type="dxa"/>
            <w:vAlign w:val="center"/>
          </w:tcPr>
          <w:p w14:paraId="26AC48FA" w14:textId="1D1BD3C3" w:rsidR="00B61FC5" w:rsidRPr="003219E6" w:rsidRDefault="00B61FC5" w:rsidP="00B61FC5">
            <w:pPr>
              <w:rPr>
                <w:rFonts w:eastAsia="Times New Roman" w:cstheme="minorHAnsi"/>
                <w:color w:val="000000"/>
                <w:sz w:val="18"/>
                <w:szCs w:val="18"/>
                <w:lang w:val="en-US"/>
              </w:rPr>
            </w:pPr>
            <w:r w:rsidRPr="00EE7588">
              <w:rPr>
                <w:rFonts w:eastAsia="Times New Roman" w:cstheme="minorHAnsi"/>
                <w:color w:val="000000"/>
                <w:sz w:val="18"/>
                <w:szCs w:val="18"/>
                <w:lang w:val="en-US"/>
              </w:rPr>
              <w:t xml:space="preserve"># </w:t>
            </w:r>
            <w:proofErr w:type="gramStart"/>
            <w:r w:rsidRPr="00EE7588">
              <w:rPr>
                <w:rFonts w:eastAsia="Times New Roman" w:cstheme="minorHAnsi"/>
                <w:color w:val="000000"/>
                <w:sz w:val="18"/>
                <w:szCs w:val="18"/>
                <w:lang w:val="en-US"/>
              </w:rPr>
              <w:t>of</w:t>
            </w:r>
            <w:proofErr w:type="gramEnd"/>
            <w:r w:rsidRPr="00EE7588">
              <w:rPr>
                <w:rFonts w:eastAsia="Times New Roman" w:cstheme="minorHAnsi"/>
                <w:color w:val="000000"/>
                <w:sz w:val="18"/>
                <w:szCs w:val="18"/>
                <w:lang w:val="en-US"/>
              </w:rPr>
              <w:t xml:space="preserve"> rows</w:t>
            </w:r>
            <w:r>
              <w:rPr>
                <w:rFonts w:eastAsia="Times New Roman" w:cstheme="minorHAnsi"/>
                <w:color w:val="000000"/>
                <w:sz w:val="18"/>
                <w:szCs w:val="18"/>
                <w:lang w:val="en-US"/>
              </w:rPr>
              <w:br/>
            </w:r>
            <w:r>
              <w:rPr>
                <w:rFonts w:eastAsia="Times New Roman" w:cstheme="minorHAnsi"/>
                <w:color w:val="000000"/>
                <w:sz w:val="18"/>
                <w:szCs w:val="18"/>
                <w:lang w:val="en-US"/>
              </w:rPr>
              <w:br/>
            </w:r>
            <w:r w:rsidRPr="00EE7588">
              <w:rPr>
                <w:rFonts w:eastAsia="Times New Roman" w:cstheme="minorHAnsi"/>
                <w:color w:val="000000"/>
                <w:sz w:val="18"/>
                <w:szCs w:val="18"/>
                <w:lang w:val="en-US"/>
              </w:rPr>
              <w:t>Number of rows in the Merchandising Equipment</w:t>
            </w:r>
          </w:p>
        </w:tc>
        <w:tc>
          <w:tcPr>
            <w:tcW w:w="1701" w:type="dxa"/>
            <w:vAlign w:val="center"/>
          </w:tcPr>
          <w:p w14:paraId="3A78731E" w14:textId="2D7650C2" w:rsidR="00B61FC5" w:rsidRPr="003219E6" w:rsidRDefault="00B61FC5" w:rsidP="00B61FC5">
            <w:pPr>
              <w:rPr>
                <w:rFonts w:cstheme="minorHAnsi"/>
                <w:color w:val="0D0D0D"/>
                <w:sz w:val="18"/>
                <w:szCs w:val="18"/>
              </w:rPr>
            </w:pPr>
            <w:r w:rsidRPr="00FD7A58">
              <w:rPr>
                <w:rFonts w:cstheme="minorHAnsi"/>
                <w:color w:val="0D0D0D"/>
                <w:sz w:val="18"/>
                <w:szCs w:val="18"/>
              </w:rPr>
              <w:t>Number</w:t>
            </w:r>
          </w:p>
        </w:tc>
        <w:tc>
          <w:tcPr>
            <w:tcW w:w="2255" w:type="dxa"/>
            <w:vAlign w:val="center"/>
          </w:tcPr>
          <w:p w14:paraId="68FF6999" w14:textId="3CBF32F2" w:rsidR="00B61FC5" w:rsidRDefault="00B61FC5" w:rsidP="00B61FC5">
            <w:pPr>
              <w:rPr>
                <w:rFonts w:eastAsia="Times New Roman" w:cstheme="minorHAnsi"/>
                <w:i/>
                <w:iCs/>
                <w:color w:val="000000"/>
                <w:sz w:val="18"/>
                <w:szCs w:val="18"/>
                <w:lang w:val="en-US"/>
              </w:rPr>
            </w:pPr>
            <w:r w:rsidRPr="00B1049D">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265116">
              <w:rPr>
                <w:rFonts w:eastAsia="Times New Roman" w:cstheme="minorHAnsi"/>
                <w:i/>
                <w:iCs/>
                <w:color w:val="000000"/>
                <w:sz w:val="18"/>
                <w:szCs w:val="18"/>
                <w:lang w:val="en-US"/>
              </w:rPr>
              <w:t>X_ROWS_NUM</w:t>
            </w:r>
          </w:p>
        </w:tc>
        <w:tc>
          <w:tcPr>
            <w:tcW w:w="1683" w:type="dxa"/>
            <w:vAlign w:val="center"/>
          </w:tcPr>
          <w:p w14:paraId="39E506A3" w14:textId="6DE1AE16"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03FB8B4F" w14:textId="77777777" w:rsidTr="00174268">
        <w:trPr>
          <w:trHeight w:val="534"/>
        </w:trPr>
        <w:tc>
          <w:tcPr>
            <w:tcW w:w="439" w:type="dxa"/>
          </w:tcPr>
          <w:p w14:paraId="2160EEAA" w14:textId="401B66BF"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16</w:t>
            </w:r>
          </w:p>
        </w:tc>
        <w:tc>
          <w:tcPr>
            <w:tcW w:w="837" w:type="dxa"/>
            <w:vAlign w:val="center"/>
          </w:tcPr>
          <w:p w14:paraId="1EB0B299" w14:textId="39FBA7E8"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7BC04BF4" w14:textId="322AA372" w:rsidR="00B61FC5" w:rsidRPr="00EE7588" w:rsidRDefault="00B61FC5" w:rsidP="00B61FC5">
            <w:pPr>
              <w:rPr>
                <w:rFonts w:eastAsia="Times New Roman" w:cstheme="minorHAnsi"/>
                <w:color w:val="000000"/>
                <w:sz w:val="18"/>
                <w:szCs w:val="18"/>
                <w:lang w:val="en-US"/>
              </w:rPr>
            </w:pPr>
            <w:r w:rsidRPr="00265116">
              <w:rPr>
                <w:rFonts w:eastAsia="Times New Roman" w:cstheme="minorHAnsi"/>
                <w:color w:val="000000"/>
                <w:sz w:val="18"/>
                <w:szCs w:val="18"/>
                <w:lang w:val="en-US"/>
              </w:rPr>
              <w:t>JTI Facings per row</w:t>
            </w:r>
          </w:p>
        </w:tc>
        <w:tc>
          <w:tcPr>
            <w:tcW w:w="1795" w:type="dxa"/>
            <w:vAlign w:val="center"/>
          </w:tcPr>
          <w:p w14:paraId="1B2ECE92" w14:textId="2A44690F" w:rsidR="00B61FC5" w:rsidRPr="003219E6" w:rsidRDefault="00B61FC5" w:rsidP="00B61FC5">
            <w:pPr>
              <w:rPr>
                <w:rFonts w:eastAsia="Times New Roman" w:cstheme="minorHAnsi"/>
                <w:color w:val="000000"/>
                <w:sz w:val="18"/>
                <w:szCs w:val="18"/>
                <w:lang w:val="en-US"/>
              </w:rPr>
            </w:pPr>
            <w:r w:rsidRPr="00265116">
              <w:rPr>
                <w:rFonts w:eastAsia="Times New Roman" w:cstheme="minorHAnsi"/>
                <w:color w:val="000000"/>
                <w:sz w:val="18"/>
                <w:szCs w:val="18"/>
                <w:lang w:val="en-US"/>
              </w:rPr>
              <w:t xml:space="preserve"># </w:t>
            </w:r>
            <w:proofErr w:type="gramStart"/>
            <w:r w:rsidRPr="00265116">
              <w:rPr>
                <w:rFonts w:eastAsia="Times New Roman" w:cstheme="minorHAnsi"/>
                <w:color w:val="000000"/>
                <w:sz w:val="18"/>
                <w:szCs w:val="18"/>
                <w:lang w:val="en-US"/>
              </w:rPr>
              <w:t>of</w:t>
            </w:r>
            <w:proofErr w:type="gramEnd"/>
            <w:r w:rsidRPr="00265116">
              <w:rPr>
                <w:rFonts w:eastAsia="Times New Roman" w:cstheme="minorHAnsi"/>
                <w:color w:val="000000"/>
                <w:sz w:val="18"/>
                <w:szCs w:val="18"/>
                <w:lang w:val="en-US"/>
              </w:rPr>
              <w:t xml:space="preserve"> Facings per row</w:t>
            </w:r>
            <w:r>
              <w:rPr>
                <w:rFonts w:eastAsia="Times New Roman" w:cstheme="minorHAnsi"/>
                <w:color w:val="000000"/>
                <w:sz w:val="18"/>
                <w:szCs w:val="18"/>
                <w:lang w:val="en-US"/>
              </w:rPr>
              <w:br/>
            </w:r>
            <w:r>
              <w:rPr>
                <w:rFonts w:eastAsia="Times New Roman" w:cstheme="minorHAnsi"/>
                <w:color w:val="000000"/>
                <w:sz w:val="18"/>
                <w:szCs w:val="18"/>
                <w:lang w:val="en-US"/>
              </w:rPr>
              <w:br/>
            </w:r>
            <w:r w:rsidRPr="006775B6">
              <w:rPr>
                <w:rFonts w:eastAsia="Times New Roman" w:cstheme="minorHAnsi"/>
                <w:color w:val="000000"/>
                <w:sz w:val="18"/>
                <w:szCs w:val="18"/>
                <w:lang w:val="en-US"/>
              </w:rPr>
              <w:t>Number of facings per row in the Merchandising Equipment</w:t>
            </w:r>
          </w:p>
        </w:tc>
        <w:tc>
          <w:tcPr>
            <w:tcW w:w="1701" w:type="dxa"/>
            <w:vAlign w:val="center"/>
          </w:tcPr>
          <w:p w14:paraId="6DB7857D" w14:textId="63071BA8" w:rsidR="00B61FC5" w:rsidRPr="003219E6" w:rsidRDefault="00B61FC5" w:rsidP="00B61FC5">
            <w:pPr>
              <w:rPr>
                <w:rFonts w:cstheme="minorHAnsi"/>
                <w:color w:val="0D0D0D"/>
                <w:sz w:val="18"/>
                <w:szCs w:val="18"/>
              </w:rPr>
            </w:pPr>
            <w:r w:rsidRPr="006775B6">
              <w:rPr>
                <w:rFonts w:cstheme="minorHAnsi"/>
                <w:color w:val="0D0D0D"/>
                <w:sz w:val="18"/>
                <w:szCs w:val="18"/>
              </w:rPr>
              <w:t>Number</w:t>
            </w:r>
          </w:p>
        </w:tc>
        <w:tc>
          <w:tcPr>
            <w:tcW w:w="2255" w:type="dxa"/>
            <w:vAlign w:val="center"/>
          </w:tcPr>
          <w:p w14:paraId="34CA75C4" w14:textId="7EC76783" w:rsidR="00B61FC5" w:rsidRDefault="00B61FC5" w:rsidP="00B61FC5">
            <w:pPr>
              <w:rPr>
                <w:rFonts w:eastAsia="Times New Roman" w:cstheme="minorHAnsi"/>
                <w:i/>
                <w:iCs/>
                <w:color w:val="000000"/>
                <w:sz w:val="18"/>
                <w:szCs w:val="18"/>
                <w:lang w:val="en-US"/>
              </w:rPr>
            </w:pPr>
            <w:r w:rsidRPr="00B1049D">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6775B6">
              <w:rPr>
                <w:rFonts w:eastAsia="Times New Roman" w:cstheme="minorHAnsi"/>
                <w:i/>
                <w:iCs/>
                <w:color w:val="000000"/>
                <w:sz w:val="18"/>
                <w:szCs w:val="18"/>
                <w:lang w:val="en-US"/>
              </w:rPr>
              <w:t>X_FACING_ROW_NUM</w:t>
            </w:r>
          </w:p>
        </w:tc>
        <w:tc>
          <w:tcPr>
            <w:tcW w:w="1683" w:type="dxa"/>
            <w:vAlign w:val="center"/>
          </w:tcPr>
          <w:p w14:paraId="3488ED12" w14:textId="6991ED63"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2F860F19" w14:textId="77777777" w:rsidTr="00174268">
        <w:trPr>
          <w:trHeight w:val="534"/>
        </w:trPr>
        <w:tc>
          <w:tcPr>
            <w:tcW w:w="439" w:type="dxa"/>
          </w:tcPr>
          <w:p w14:paraId="05CE9C34" w14:textId="4D32339E"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17</w:t>
            </w:r>
          </w:p>
        </w:tc>
        <w:tc>
          <w:tcPr>
            <w:tcW w:w="837" w:type="dxa"/>
            <w:vAlign w:val="center"/>
          </w:tcPr>
          <w:p w14:paraId="624B1CBA" w14:textId="066543BB"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769A015B" w14:textId="50EB8D82" w:rsidR="00B61FC5" w:rsidRPr="00EE7588" w:rsidRDefault="00B61FC5" w:rsidP="00B61FC5">
            <w:pPr>
              <w:rPr>
                <w:rFonts w:eastAsia="Times New Roman" w:cstheme="minorHAnsi"/>
                <w:color w:val="000000"/>
                <w:sz w:val="18"/>
                <w:szCs w:val="18"/>
                <w:lang w:val="en-US"/>
              </w:rPr>
            </w:pPr>
            <w:r w:rsidRPr="00F351BC">
              <w:rPr>
                <w:rFonts w:eastAsia="Times New Roman" w:cstheme="minorHAnsi"/>
                <w:color w:val="000000"/>
                <w:sz w:val="18"/>
                <w:szCs w:val="18"/>
                <w:lang w:val="en-US"/>
              </w:rPr>
              <w:t>JTI Facings Nr</w:t>
            </w:r>
          </w:p>
        </w:tc>
        <w:tc>
          <w:tcPr>
            <w:tcW w:w="1795" w:type="dxa"/>
            <w:vAlign w:val="center"/>
          </w:tcPr>
          <w:p w14:paraId="0D32EE95" w14:textId="4005D780" w:rsidR="00B61FC5" w:rsidRPr="003219E6" w:rsidRDefault="00B61FC5" w:rsidP="00B61FC5">
            <w:pPr>
              <w:rPr>
                <w:rFonts w:eastAsia="Times New Roman" w:cstheme="minorHAnsi"/>
                <w:color w:val="000000"/>
                <w:sz w:val="18"/>
                <w:szCs w:val="18"/>
                <w:lang w:val="en-US"/>
              </w:rPr>
            </w:pPr>
            <w:r w:rsidRPr="00F351BC">
              <w:rPr>
                <w:rFonts w:eastAsia="Times New Roman" w:cstheme="minorHAnsi"/>
                <w:color w:val="000000"/>
                <w:sz w:val="18"/>
                <w:szCs w:val="18"/>
                <w:lang w:val="en-US"/>
              </w:rPr>
              <w:t xml:space="preserve"># </w:t>
            </w:r>
            <w:proofErr w:type="gramStart"/>
            <w:r w:rsidRPr="00F351BC">
              <w:rPr>
                <w:rFonts w:eastAsia="Times New Roman" w:cstheme="minorHAnsi"/>
                <w:color w:val="000000"/>
                <w:sz w:val="18"/>
                <w:szCs w:val="18"/>
                <w:lang w:val="en-US"/>
              </w:rPr>
              <w:t>of</w:t>
            </w:r>
            <w:proofErr w:type="gramEnd"/>
            <w:r w:rsidRPr="00F351BC">
              <w:rPr>
                <w:rFonts w:eastAsia="Times New Roman" w:cstheme="minorHAnsi"/>
                <w:color w:val="000000"/>
                <w:sz w:val="18"/>
                <w:szCs w:val="18"/>
                <w:lang w:val="en-US"/>
              </w:rPr>
              <w:t xml:space="preserve"> Facings</w:t>
            </w:r>
            <w:r>
              <w:rPr>
                <w:rFonts w:eastAsia="Times New Roman" w:cstheme="minorHAnsi"/>
                <w:color w:val="000000"/>
                <w:sz w:val="18"/>
                <w:szCs w:val="18"/>
                <w:lang w:val="en-US"/>
              </w:rPr>
              <w:br/>
            </w:r>
            <w:r>
              <w:rPr>
                <w:rFonts w:eastAsia="Times New Roman" w:cstheme="minorHAnsi"/>
                <w:color w:val="000000"/>
                <w:sz w:val="18"/>
                <w:szCs w:val="18"/>
                <w:lang w:val="en-US"/>
              </w:rPr>
              <w:br/>
            </w:r>
            <w:r w:rsidRPr="00F351BC">
              <w:rPr>
                <w:rFonts w:eastAsia="Times New Roman" w:cstheme="minorHAnsi"/>
                <w:color w:val="000000"/>
                <w:sz w:val="18"/>
                <w:szCs w:val="18"/>
                <w:lang w:val="en-US"/>
              </w:rPr>
              <w:t>Number of facings in the Merchandising Equipment</w:t>
            </w:r>
          </w:p>
        </w:tc>
        <w:tc>
          <w:tcPr>
            <w:tcW w:w="1701" w:type="dxa"/>
            <w:vAlign w:val="center"/>
          </w:tcPr>
          <w:p w14:paraId="75F77A9B" w14:textId="472C7245" w:rsidR="00B61FC5" w:rsidRPr="003219E6" w:rsidRDefault="00B61FC5" w:rsidP="00B61FC5">
            <w:pPr>
              <w:rPr>
                <w:rFonts w:cstheme="minorHAnsi"/>
                <w:color w:val="0D0D0D"/>
                <w:sz w:val="18"/>
                <w:szCs w:val="18"/>
              </w:rPr>
            </w:pPr>
            <w:r w:rsidRPr="006775B6">
              <w:rPr>
                <w:rFonts w:cstheme="minorHAnsi"/>
                <w:color w:val="0D0D0D"/>
                <w:sz w:val="18"/>
                <w:szCs w:val="18"/>
              </w:rPr>
              <w:t>Number</w:t>
            </w:r>
          </w:p>
        </w:tc>
        <w:tc>
          <w:tcPr>
            <w:tcW w:w="2255" w:type="dxa"/>
            <w:vAlign w:val="center"/>
          </w:tcPr>
          <w:p w14:paraId="486F916E" w14:textId="29AC2F3D" w:rsidR="00B61FC5" w:rsidRDefault="00B61FC5" w:rsidP="00B61FC5">
            <w:pPr>
              <w:rPr>
                <w:rFonts w:eastAsia="Times New Roman" w:cstheme="minorHAnsi"/>
                <w:i/>
                <w:iCs/>
                <w:color w:val="000000"/>
                <w:sz w:val="18"/>
                <w:szCs w:val="18"/>
                <w:lang w:val="en-US"/>
              </w:rPr>
            </w:pPr>
            <w:r w:rsidRPr="00B1049D">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D62317">
              <w:rPr>
                <w:rFonts w:eastAsia="Times New Roman" w:cstheme="minorHAnsi"/>
                <w:i/>
                <w:iCs/>
                <w:color w:val="000000"/>
                <w:sz w:val="18"/>
                <w:szCs w:val="18"/>
                <w:lang w:val="en-US"/>
              </w:rPr>
              <w:t>X_FACINGS_NUM</w:t>
            </w:r>
          </w:p>
        </w:tc>
        <w:tc>
          <w:tcPr>
            <w:tcW w:w="1683" w:type="dxa"/>
            <w:vAlign w:val="center"/>
          </w:tcPr>
          <w:p w14:paraId="32277A28" w14:textId="1C0CB0E9"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2FAA855E" w14:textId="77777777" w:rsidTr="00174268">
        <w:trPr>
          <w:trHeight w:val="534"/>
        </w:trPr>
        <w:tc>
          <w:tcPr>
            <w:tcW w:w="439" w:type="dxa"/>
          </w:tcPr>
          <w:p w14:paraId="5E62B331" w14:textId="1E1F78B2"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18</w:t>
            </w:r>
          </w:p>
        </w:tc>
        <w:tc>
          <w:tcPr>
            <w:tcW w:w="837" w:type="dxa"/>
            <w:vAlign w:val="center"/>
          </w:tcPr>
          <w:p w14:paraId="0B8152A5" w14:textId="75E4053E"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7B4C305F" w14:textId="248FB5AB" w:rsidR="00B61FC5" w:rsidRPr="00EE7588" w:rsidRDefault="00B61FC5" w:rsidP="00B61FC5">
            <w:pPr>
              <w:rPr>
                <w:rFonts w:eastAsia="Times New Roman" w:cstheme="minorHAnsi"/>
                <w:color w:val="000000"/>
                <w:sz w:val="18"/>
                <w:szCs w:val="18"/>
                <w:lang w:val="en-US"/>
              </w:rPr>
            </w:pPr>
            <w:r w:rsidRPr="00D62317">
              <w:rPr>
                <w:rFonts w:eastAsia="Times New Roman" w:cstheme="minorHAnsi"/>
                <w:color w:val="000000"/>
                <w:sz w:val="18"/>
                <w:szCs w:val="18"/>
                <w:lang w:val="en-US"/>
              </w:rPr>
              <w:t>JTI Orderable Start Date</w:t>
            </w:r>
          </w:p>
        </w:tc>
        <w:tc>
          <w:tcPr>
            <w:tcW w:w="1795" w:type="dxa"/>
            <w:vAlign w:val="center"/>
          </w:tcPr>
          <w:p w14:paraId="34E8A1B3" w14:textId="493C0A22" w:rsidR="00B61FC5" w:rsidRPr="003219E6" w:rsidRDefault="00B61FC5" w:rsidP="00B61FC5">
            <w:pPr>
              <w:rPr>
                <w:rFonts w:eastAsia="Times New Roman" w:cstheme="minorHAnsi"/>
                <w:color w:val="000000"/>
                <w:sz w:val="18"/>
                <w:szCs w:val="18"/>
                <w:lang w:val="en-US"/>
              </w:rPr>
            </w:pPr>
            <w:r w:rsidRPr="00D62317">
              <w:rPr>
                <w:rFonts w:eastAsia="Times New Roman" w:cstheme="minorHAnsi"/>
                <w:color w:val="000000"/>
                <w:sz w:val="18"/>
                <w:szCs w:val="18"/>
                <w:lang w:val="en-US"/>
              </w:rPr>
              <w:t>Orderable Since</w:t>
            </w:r>
            <w:r>
              <w:rPr>
                <w:rFonts w:eastAsia="Times New Roman" w:cstheme="minorHAnsi"/>
                <w:color w:val="000000"/>
                <w:sz w:val="18"/>
                <w:szCs w:val="18"/>
                <w:lang w:val="en-US"/>
              </w:rPr>
              <w:br/>
            </w:r>
            <w:r>
              <w:rPr>
                <w:rFonts w:eastAsia="Times New Roman" w:cstheme="minorHAnsi"/>
                <w:color w:val="000000"/>
                <w:sz w:val="18"/>
                <w:szCs w:val="18"/>
                <w:lang w:val="en-US"/>
              </w:rPr>
              <w:br/>
            </w:r>
            <w:r w:rsidRPr="00B20298">
              <w:rPr>
                <w:rFonts w:eastAsia="Times New Roman" w:cstheme="minorHAnsi"/>
                <w:color w:val="000000"/>
                <w:sz w:val="18"/>
                <w:szCs w:val="18"/>
                <w:lang w:val="en-US"/>
              </w:rPr>
              <w:t>Refers to date range in which a Product could be orderable</w:t>
            </w:r>
          </w:p>
        </w:tc>
        <w:tc>
          <w:tcPr>
            <w:tcW w:w="1701" w:type="dxa"/>
            <w:vAlign w:val="center"/>
          </w:tcPr>
          <w:p w14:paraId="5B902D29" w14:textId="2E4A5C61" w:rsidR="00B61FC5" w:rsidRPr="003219E6" w:rsidRDefault="00B61FC5" w:rsidP="00B61FC5">
            <w:pPr>
              <w:rPr>
                <w:rFonts w:cstheme="minorHAnsi"/>
                <w:color w:val="0D0D0D"/>
                <w:sz w:val="18"/>
                <w:szCs w:val="18"/>
              </w:rPr>
            </w:pPr>
            <w:r w:rsidRPr="00B20298">
              <w:rPr>
                <w:rFonts w:cstheme="minorHAnsi"/>
                <w:color w:val="0D0D0D"/>
                <w:sz w:val="18"/>
                <w:szCs w:val="18"/>
              </w:rPr>
              <w:t>Date</w:t>
            </w:r>
          </w:p>
        </w:tc>
        <w:tc>
          <w:tcPr>
            <w:tcW w:w="2255" w:type="dxa"/>
            <w:vAlign w:val="center"/>
          </w:tcPr>
          <w:p w14:paraId="2AD7B03E" w14:textId="49EA3DF8" w:rsidR="00B61FC5" w:rsidRDefault="00B61FC5" w:rsidP="00B61FC5">
            <w:pPr>
              <w:rPr>
                <w:rFonts w:eastAsia="Times New Roman" w:cstheme="minorHAnsi"/>
                <w:i/>
                <w:iCs/>
                <w:color w:val="000000"/>
                <w:sz w:val="18"/>
                <w:szCs w:val="18"/>
                <w:lang w:val="en-US"/>
              </w:rPr>
            </w:pPr>
            <w:r w:rsidRPr="00B2029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7C1F7A">
              <w:rPr>
                <w:rFonts w:eastAsia="Times New Roman" w:cstheme="minorHAnsi"/>
                <w:i/>
                <w:iCs/>
                <w:color w:val="000000"/>
                <w:sz w:val="18"/>
                <w:szCs w:val="18"/>
                <w:lang w:val="en-US"/>
              </w:rPr>
              <w:t>X_ORDERABLE_ START_DT</w:t>
            </w:r>
          </w:p>
        </w:tc>
        <w:tc>
          <w:tcPr>
            <w:tcW w:w="1683" w:type="dxa"/>
            <w:vAlign w:val="center"/>
          </w:tcPr>
          <w:p w14:paraId="452175A1" w14:textId="6666FFF9"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0AD0013F" w14:textId="77777777" w:rsidTr="00174268">
        <w:trPr>
          <w:trHeight w:val="534"/>
        </w:trPr>
        <w:tc>
          <w:tcPr>
            <w:tcW w:w="439" w:type="dxa"/>
          </w:tcPr>
          <w:p w14:paraId="7BFF25FF" w14:textId="3B7188CD" w:rsidR="00B61FC5"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19</w:t>
            </w:r>
          </w:p>
        </w:tc>
        <w:tc>
          <w:tcPr>
            <w:tcW w:w="837" w:type="dxa"/>
            <w:vAlign w:val="center"/>
          </w:tcPr>
          <w:p w14:paraId="0661A419" w14:textId="47AA1116"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6AE0FB51" w14:textId="28FD4FB7" w:rsidR="00B61FC5" w:rsidRPr="00EE7588" w:rsidRDefault="00B61FC5" w:rsidP="00B61FC5">
            <w:pPr>
              <w:rPr>
                <w:rFonts w:eastAsia="Times New Roman" w:cstheme="minorHAnsi"/>
                <w:color w:val="000000"/>
                <w:sz w:val="18"/>
                <w:szCs w:val="18"/>
                <w:lang w:val="en-US"/>
              </w:rPr>
            </w:pPr>
            <w:r w:rsidRPr="00D62317">
              <w:rPr>
                <w:rFonts w:eastAsia="Times New Roman" w:cstheme="minorHAnsi"/>
                <w:color w:val="000000"/>
                <w:sz w:val="18"/>
                <w:szCs w:val="18"/>
                <w:lang w:val="en-US"/>
              </w:rPr>
              <w:t>JTI Orderable End Date</w:t>
            </w:r>
          </w:p>
        </w:tc>
        <w:tc>
          <w:tcPr>
            <w:tcW w:w="1795" w:type="dxa"/>
            <w:vAlign w:val="center"/>
          </w:tcPr>
          <w:p w14:paraId="54164105" w14:textId="7E29CDEA" w:rsidR="00B61FC5" w:rsidRPr="003219E6" w:rsidRDefault="00B61FC5" w:rsidP="00B61FC5">
            <w:pPr>
              <w:rPr>
                <w:rFonts w:eastAsia="Times New Roman" w:cstheme="minorHAnsi"/>
                <w:color w:val="000000"/>
                <w:sz w:val="18"/>
                <w:szCs w:val="18"/>
                <w:lang w:val="en-US"/>
              </w:rPr>
            </w:pPr>
            <w:r w:rsidRPr="00D62317">
              <w:rPr>
                <w:rFonts w:eastAsia="Times New Roman" w:cstheme="minorHAnsi"/>
                <w:color w:val="000000"/>
                <w:sz w:val="18"/>
                <w:szCs w:val="18"/>
                <w:lang w:val="en-US"/>
              </w:rPr>
              <w:t>Orderable Until</w:t>
            </w:r>
            <w:r>
              <w:rPr>
                <w:rFonts w:eastAsia="Times New Roman" w:cstheme="minorHAnsi"/>
                <w:color w:val="000000"/>
                <w:sz w:val="18"/>
                <w:szCs w:val="18"/>
                <w:lang w:val="en-US"/>
              </w:rPr>
              <w:br/>
            </w:r>
            <w:r>
              <w:rPr>
                <w:rFonts w:eastAsia="Times New Roman" w:cstheme="minorHAnsi"/>
                <w:color w:val="000000"/>
                <w:sz w:val="18"/>
                <w:szCs w:val="18"/>
                <w:lang w:val="en-US"/>
              </w:rPr>
              <w:br/>
            </w:r>
            <w:r w:rsidRPr="00B20298">
              <w:rPr>
                <w:rFonts w:eastAsia="Times New Roman" w:cstheme="minorHAnsi"/>
                <w:color w:val="000000"/>
                <w:sz w:val="18"/>
                <w:szCs w:val="18"/>
                <w:lang w:val="en-US"/>
              </w:rPr>
              <w:t>Refers to date range in which a Product could be orderable</w:t>
            </w:r>
          </w:p>
        </w:tc>
        <w:tc>
          <w:tcPr>
            <w:tcW w:w="1701" w:type="dxa"/>
            <w:vAlign w:val="center"/>
          </w:tcPr>
          <w:p w14:paraId="74C93A8C" w14:textId="4935B946" w:rsidR="00B61FC5" w:rsidRPr="003219E6" w:rsidRDefault="00B61FC5" w:rsidP="00B61FC5">
            <w:pPr>
              <w:rPr>
                <w:rFonts w:cstheme="minorHAnsi"/>
                <w:color w:val="0D0D0D"/>
                <w:sz w:val="18"/>
                <w:szCs w:val="18"/>
              </w:rPr>
            </w:pPr>
            <w:r w:rsidRPr="00B20298">
              <w:rPr>
                <w:rFonts w:cstheme="minorHAnsi"/>
                <w:color w:val="0D0D0D"/>
                <w:sz w:val="18"/>
                <w:szCs w:val="18"/>
              </w:rPr>
              <w:t>Date</w:t>
            </w:r>
          </w:p>
        </w:tc>
        <w:tc>
          <w:tcPr>
            <w:tcW w:w="2255" w:type="dxa"/>
            <w:vAlign w:val="center"/>
          </w:tcPr>
          <w:p w14:paraId="520683AA" w14:textId="27B2A351" w:rsidR="00B61FC5" w:rsidRDefault="00B61FC5" w:rsidP="00B61FC5">
            <w:pPr>
              <w:rPr>
                <w:rFonts w:eastAsia="Times New Roman" w:cstheme="minorHAnsi"/>
                <w:i/>
                <w:iCs/>
                <w:color w:val="000000"/>
                <w:sz w:val="18"/>
                <w:szCs w:val="18"/>
                <w:lang w:val="en-US"/>
              </w:rPr>
            </w:pPr>
            <w:r w:rsidRPr="00B2029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7C1F7A">
              <w:rPr>
                <w:rFonts w:eastAsia="Times New Roman" w:cstheme="minorHAnsi"/>
                <w:i/>
                <w:iCs/>
                <w:color w:val="000000"/>
                <w:sz w:val="18"/>
                <w:szCs w:val="18"/>
                <w:lang w:val="en-US"/>
              </w:rPr>
              <w:t>X_ORDERABLE_ END_DT</w:t>
            </w:r>
          </w:p>
        </w:tc>
        <w:tc>
          <w:tcPr>
            <w:tcW w:w="1683" w:type="dxa"/>
            <w:vAlign w:val="center"/>
          </w:tcPr>
          <w:p w14:paraId="66D815FA" w14:textId="4EC2DAE1"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0CAC8960" w14:textId="77777777" w:rsidTr="00174268">
        <w:trPr>
          <w:trHeight w:val="534"/>
        </w:trPr>
        <w:tc>
          <w:tcPr>
            <w:tcW w:w="439" w:type="dxa"/>
          </w:tcPr>
          <w:p w14:paraId="06B59F42" w14:textId="67699DA1" w:rsidR="00B61FC5" w:rsidRDefault="00B61FC5" w:rsidP="00B61FC5">
            <w:pPr>
              <w:rPr>
                <w:rFonts w:eastAsia="Times New Roman" w:cs="Arial"/>
                <w:color w:val="000000"/>
                <w:sz w:val="20"/>
                <w:szCs w:val="20"/>
                <w:lang w:val="en-US"/>
              </w:rPr>
            </w:pPr>
            <w:r>
              <w:rPr>
                <w:rFonts w:eastAsia="Times New Roman" w:cs="Arial"/>
                <w:color w:val="000000"/>
                <w:sz w:val="20"/>
                <w:szCs w:val="20"/>
                <w:lang w:val="en-US"/>
              </w:rPr>
              <w:t>20</w:t>
            </w:r>
          </w:p>
        </w:tc>
        <w:tc>
          <w:tcPr>
            <w:tcW w:w="837" w:type="dxa"/>
            <w:vAlign w:val="center"/>
          </w:tcPr>
          <w:p w14:paraId="00AB4913" w14:textId="625E52AE"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461F03D1" w14:textId="44EFFBCB" w:rsidR="00B61FC5" w:rsidRPr="00D62317" w:rsidRDefault="00B61FC5" w:rsidP="00B61FC5">
            <w:pPr>
              <w:rPr>
                <w:rFonts w:eastAsia="Times New Roman" w:cstheme="minorHAnsi"/>
                <w:color w:val="000000"/>
                <w:sz w:val="18"/>
                <w:szCs w:val="18"/>
                <w:lang w:val="en-US"/>
              </w:rPr>
            </w:pPr>
            <w:r w:rsidRPr="002C57BD">
              <w:rPr>
                <w:rFonts w:eastAsia="Times New Roman" w:cstheme="minorHAnsi"/>
                <w:color w:val="000000"/>
                <w:sz w:val="18"/>
                <w:szCs w:val="18"/>
                <w:lang w:val="en-US"/>
              </w:rPr>
              <w:t>JTI Returnable Since</w:t>
            </w:r>
          </w:p>
        </w:tc>
        <w:tc>
          <w:tcPr>
            <w:tcW w:w="1795" w:type="dxa"/>
            <w:vAlign w:val="center"/>
          </w:tcPr>
          <w:p w14:paraId="2EE23F52" w14:textId="3C87837F" w:rsidR="00B61FC5" w:rsidRPr="00D62317" w:rsidRDefault="00B61FC5" w:rsidP="00B61FC5">
            <w:pPr>
              <w:rPr>
                <w:rFonts w:eastAsia="Times New Roman" w:cstheme="minorHAnsi"/>
                <w:color w:val="000000"/>
                <w:sz w:val="18"/>
                <w:szCs w:val="18"/>
                <w:lang w:val="en-US"/>
              </w:rPr>
            </w:pPr>
            <w:r w:rsidRPr="00817369">
              <w:rPr>
                <w:rFonts w:eastAsia="Times New Roman" w:cstheme="minorHAnsi"/>
                <w:color w:val="000000"/>
                <w:sz w:val="18"/>
                <w:szCs w:val="18"/>
                <w:lang w:val="en-US"/>
              </w:rPr>
              <w:t>Returnable Since</w:t>
            </w:r>
            <w:r>
              <w:rPr>
                <w:rFonts w:eastAsia="Times New Roman" w:cstheme="minorHAnsi"/>
                <w:color w:val="000000"/>
                <w:sz w:val="18"/>
                <w:szCs w:val="18"/>
                <w:lang w:val="en-US"/>
              </w:rPr>
              <w:br/>
            </w:r>
            <w:r>
              <w:rPr>
                <w:rFonts w:eastAsia="Times New Roman" w:cstheme="minorHAnsi"/>
                <w:color w:val="000000"/>
                <w:sz w:val="18"/>
                <w:szCs w:val="18"/>
                <w:lang w:val="en-US"/>
              </w:rPr>
              <w:br/>
            </w:r>
            <w:r w:rsidRPr="00D464E7">
              <w:rPr>
                <w:rFonts w:eastAsia="Times New Roman" w:cstheme="minorHAnsi"/>
                <w:color w:val="000000"/>
                <w:sz w:val="18"/>
                <w:szCs w:val="18"/>
                <w:lang w:val="en-US"/>
              </w:rPr>
              <w:t>Refers to date range in which a Product could be returned (related to order process)</w:t>
            </w:r>
          </w:p>
        </w:tc>
        <w:tc>
          <w:tcPr>
            <w:tcW w:w="1701" w:type="dxa"/>
            <w:vAlign w:val="center"/>
          </w:tcPr>
          <w:p w14:paraId="38A3FC4A" w14:textId="155854E2" w:rsidR="00B61FC5" w:rsidRPr="00B20298" w:rsidRDefault="00B61FC5" w:rsidP="00B61FC5">
            <w:pPr>
              <w:rPr>
                <w:rFonts w:cstheme="minorHAnsi"/>
                <w:color w:val="0D0D0D"/>
                <w:sz w:val="18"/>
                <w:szCs w:val="18"/>
              </w:rPr>
            </w:pPr>
            <w:r>
              <w:rPr>
                <w:rFonts w:cstheme="minorHAnsi"/>
                <w:color w:val="0D0D0D"/>
                <w:sz w:val="18"/>
                <w:szCs w:val="18"/>
              </w:rPr>
              <w:t>Date</w:t>
            </w:r>
          </w:p>
        </w:tc>
        <w:tc>
          <w:tcPr>
            <w:tcW w:w="2255" w:type="dxa"/>
            <w:vAlign w:val="center"/>
          </w:tcPr>
          <w:p w14:paraId="3C8F2E7D" w14:textId="7B05F0DC" w:rsidR="00B61FC5" w:rsidRDefault="00B61FC5" w:rsidP="00B61FC5">
            <w:pPr>
              <w:rPr>
                <w:rFonts w:eastAsia="Times New Roman" w:cstheme="minorHAnsi"/>
                <w:i/>
                <w:iCs/>
                <w:color w:val="000000"/>
                <w:sz w:val="18"/>
                <w:szCs w:val="18"/>
                <w:lang w:val="en-US"/>
              </w:rPr>
            </w:pPr>
            <w:r w:rsidRPr="00B2029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023631">
              <w:rPr>
                <w:rFonts w:eastAsia="Times New Roman" w:cstheme="minorHAnsi"/>
                <w:i/>
                <w:iCs/>
                <w:color w:val="000000"/>
                <w:sz w:val="18"/>
                <w:szCs w:val="18"/>
                <w:lang w:val="en-US"/>
              </w:rPr>
              <w:t>X_RETURN_STRT_DT</w:t>
            </w:r>
          </w:p>
        </w:tc>
        <w:tc>
          <w:tcPr>
            <w:tcW w:w="1683" w:type="dxa"/>
            <w:vAlign w:val="center"/>
          </w:tcPr>
          <w:p w14:paraId="06127203" w14:textId="55F2B671"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5A520F68" w14:textId="77777777" w:rsidTr="00174268">
        <w:trPr>
          <w:trHeight w:val="534"/>
        </w:trPr>
        <w:tc>
          <w:tcPr>
            <w:tcW w:w="439" w:type="dxa"/>
          </w:tcPr>
          <w:p w14:paraId="5400D405" w14:textId="44D52407" w:rsidR="00B61FC5" w:rsidRDefault="00B61FC5" w:rsidP="00B61FC5">
            <w:pPr>
              <w:rPr>
                <w:rFonts w:eastAsia="Times New Roman" w:cs="Arial"/>
                <w:color w:val="000000"/>
                <w:sz w:val="20"/>
                <w:szCs w:val="20"/>
                <w:lang w:val="en-US"/>
              </w:rPr>
            </w:pPr>
            <w:r>
              <w:rPr>
                <w:rFonts w:eastAsia="Times New Roman" w:cs="Arial"/>
                <w:color w:val="000000"/>
                <w:sz w:val="20"/>
                <w:szCs w:val="20"/>
                <w:lang w:val="en-US"/>
              </w:rPr>
              <w:t>21</w:t>
            </w:r>
          </w:p>
        </w:tc>
        <w:tc>
          <w:tcPr>
            <w:tcW w:w="837" w:type="dxa"/>
            <w:vAlign w:val="center"/>
          </w:tcPr>
          <w:p w14:paraId="3ED29C28" w14:textId="5796C74F"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30BD8A4A" w14:textId="6AEC629D" w:rsidR="00B61FC5" w:rsidRPr="00D62317" w:rsidRDefault="00B61FC5" w:rsidP="00B61FC5">
            <w:pPr>
              <w:rPr>
                <w:rFonts w:eastAsia="Times New Roman" w:cstheme="minorHAnsi"/>
                <w:color w:val="000000"/>
                <w:sz w:val="18"/>
                <w:szCs w:val="18"/>
                <w:lang w:val="en-US"/>
              </w:rPr>
            </w:pPr>
            <w:r w:rsidRPr="002C57BD">
              <w:rPr>
                <w:rFonts w:eastAsia="Times New Roman" w:cstheme="minorHAnsi"/>
                <w:color w:val="000000"/>
                <w:sz w:val="18"/>
                <w:szCs w:val="18"/>
                <w:lang w:val="en-US"/>
              </w:rPr>
              <w:t>JTI Returnable Until</w:t>
            </w:r>
          </w:p>
        </w:tc>
        <w:tc>
          <w:tcPr>
            <w:tcW w:w="1795" w:type="dxa"/>
            <w:vAlign w:val="center"/>
          </w:tcPr>
          <w:p w14:paraId="726F17F7" w14:textId="347B2B73" w:rsidR="00B61FC5" w:rsidRPr="00D62317" w:rsidRDefault="00B61FC5" w:rsidP="00B61FC5">
            <w:pPr>
              <w:rPr>
                <w:rFonts w:eastAsia="Times New Roman" w:cstheme="minorHAnsi"/>
                <w:color w:val="000000"/>
                <w:sz w:val="18"/>
                <w:szCs w:val="18"/>
                <w:lang w:val="en-US"/>
              </w:rPr>
            </w:pPr>
            <w:r w:rsidRPr="00D464E7">
              <w:rPr>
                <w:rFonts w:eastAsia="Times New Roman" w:cstheme="minorHAnsi"/>
                <w:color w:val="000000"/>
                <w:sz w:val="18"/>
                <w:szCs w:val="18"/>
                <w:lang w:val="en-US"/>
              </w:rPr>
              <w:t>Returnable Until</w:t>
            </w:r>
            <w:r>
              <w:rPr>
                <w:rFonts w:eastAsia="Times New Roman" w:cstheme="minorHAnsi"/>
                <w:color w:val="000000"/>
                <w:sz w:val="18"/>
                <w:szCs w:val="18"/>
                <w:lang w:val="en-US"/>
              </w:rPr>
              <w:br/>
            </w:r>
            <w:r>
              <w:rPr>
                <w:rFonts w:eastAsia="Times New Roman" w:cstheme="minorHAnsi"/>
                <w:color w:val="000000"/>
                <w:sz w:val="18"/>
                <w:szCs w:val="18"/>
                <w:lang w:val="en-US"/>
              </w:rPr>
              <w:br/>
            </w:r>
            <w:r w:rsidRPr="00D464E7">
              <w:rPr>
                <w:rFonts w:eastAsia="Times New Roman" w:cstheme="minorHAnsi"/>
                <w:color w:val="000000"/>
                <w:sz w:val="18"/>
                <w:szCs w:val="18"/>
                <w:lang w:val="en-US"/>
              </w:rPr>
              <w:t>Refers to date range in which a Product could be returned (related to order process)</w:t>
            </w:r>
          </w:p>
        </w:tc>
        <w:tc>
          <w:tcPr>
            <w:tcW w:w="1701" w:type="dxa"/>
            <w:vAlign w:val="center"/>
          </w:tcPr>
          <w:p w14:paraId="2AF74BD4" w14:textId="1037C59A" w:rsidR="00B61FC5" w:rsidRPr="00B20298" w:rsidRDefault="00B61FC5" w:rsidP="00B61FC5">
            <w:pPr>
              <w:rPr>
                <w:rFonts w:cstheme="minorHAnsi"/>
                <w:color w:val="0D0D0D"/>
                <w:sz w:val="18"/>
                <w:szCs w:val="18"/>
              </w:rPr>
            </w:pPr>
            <w:r>
              <w:rPr>
                <w:rFonts w:cstheme="minorHAnsi"/>
                <w:color w:val="0D0D0D"/>
                <w:sz w:val="18"/>
                <w:szCs w:val="18"/>
              </w:rPr>
              <w:t>Date</w:t>
            </w:r>
          </w:p>
        </w:tc>
        <w:tc>
          <w:tcPr>
            <w:tcW w:w="2255" w:type="dxa"/>
            <w:vAlign w:val="center"/>
          </w:tcPr>
          <w:p w14:paraId="7F9E96A6" w14:textId="538A6358" w:rsidR="00B61FC5" w:rsidRDefault="00B61FC5" w:rsidP="00B61FC5">
            <w:pPr>
              <w:rPr>
                <w:rFonts w:eastAsia="Times New Roman" w:cstheme="minorHAnsi"/>
                <w:i/>
                <w:iCs/>
                <w:color w:val="000000"/>
                <w:sz w:val="18"/>
                <w:szCs w:val="18"/>
                <w:lang w:val="en-US"/>
              </w:rPr>
            </w:pPr>
            <w:r w:rsidRPr="00B2029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023631">
              <w:rPr>
                <w:rFonts w:eastAsia="Times New Roman" w:cstheme="minorHAnsi"/>
                <w:i/>
                <w:iCs/>
                <w:color w:val="000000"/>
                <w:sz w:val="18"/>
                <w:szCs w:val="18"/>
                <w:lang w:val="en-US"/>
              </w:rPr>
              <w:t>X_RETURN_END_DT</w:t>
            </w:r>
          </w:p>
        </w:tc>
        <w:tc>
          <w:tcPr>
            <w:tcW w:w="1683" w:type="dxa"/>
            <w:vAlign w:val="center"/>
          </w:tcPr>
          <w:p w14:paraId="6C24C979" w14:textId="71BB6B1A"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28DF4BA1" w14:textId="77777777" w:rsidTr="00174268">
        <w:trPr>
          <w:trHeight w:val="534"/>
        </w:trPr>
        <w:tc>
          <w:tcPr>
            <w:tcW w:w="439" w:type="dxa"/>
          </w:tcPr>
          <w:p w14:paraId="5B271F41" w14:textId="77777777" w:rsidR="00B61FC5" w:rsidRDefault="00B61FC5" w:rsidP="00B61FC5">
            <w:pPr>
              <w:rPr>
                <w:rFonts w:eastAsia="Times New Roman" w:cs="Arial"/>
                <w:color w:val="000000"/>
                <w:sz w:val="20"/>
                <w:szCs w:val="20"/>
                <w:lang w:val="en-US"/>
              </w:rPr>
            </w:pPr>
          </w:p>
          <w:p w14:paraId="15D094D4" w14:textId="44B1B6D2" w:rsidR="00B61FC5" w:rsidRDefault="00B61FC5" w:rsidP="00B61FC5">
            <w:pPr>
              <w:rPr>
                <w:rFonts w:eastAsia="Times New Roman" w:cs="Arial"/>
                <w:color w:val="000000"/>
                <w:sz w:val="20"/>
                <w:szCs w:val="20"/>
                <w:lang w:val="en-US"/>
              </w:rPr>
            </w:pPr>
            <w:r>
              <w:rPr>
                <w:rFonts w:eastAsia="Times New Roman" w:cs="Arial"/>
                <w:color w:val="000000"/>
                <w:sz w:val="20"/>
                <w:szCs w:val="20"/>
                <w:lang w:val="en-US"/>
              </w:rPr>
              <w:t>22</w:t>
            </w:r>
          </w:p>
        </w:tc>
        <w:tc>
          <w:tcPr>
            <w:tcW w:w="837" w:type="dxa"/>
            <w:vAlign w:val="center"/>
          </w:tcPr>
          <w:p w14:paraId="7DEA5810" w14:textId="4E690355"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22414FDB" w14:textId="607B725F" w:rsidR="00B61FC5" w:rsidRPr="002C57BD" w:rsidRDefault="00B61FC5" w:rsidP="00B61FC5">
            <w:pPr>
              <w:rPr>
                <w:rFonts w:eastAsia="Times New Roman" w:cstheme="minorHAnsi"/>
                <w:color w:val="000000"/>
                <w:sz w:val="18"/>
                <w:szCs w:val="18"/>
                <w:lang w:val="en-US"/>
              </w:rPr>
            </w:pPr>
            <w:r w:rsidRPr="002C57BD">
              <w:rPr>
                <w:rFonts w:eastAsia="Times New Roman" w:cstheme="minorHAnsi"/>
                <w:color w:val="000000"/>
                <w:sz w:val="18"/>
                <w:szCs w:val="18"/>
                <w:lang w:val="en-US"/>
              </w:rPr>
              <w:t xml:space="preserve">JTI DL Contractible </w:t>
            </w:r>
            <w:proofErr w:type="spellStart"/>
            <w:r w:rsidRPr="002C57BD">
              <w:rPr>
                <w:rFonts w:eastAsia="Times New Roman" w:cstheme="minorHAnsi"/>
                <w:color w:val="000000"/>
                <w:sz w:val="18"/>
                <w:szCs w:val="18"/>
                <w:lang w:val="en-US"/>
              </w:rPr>
              <w:t>Flg</w:t>
            </w:r>
            <w:proofErr w:type="spellEnd"/>
          </w:p>
        </w:tc>
        <w:tc>
          <w:tcPr>
            <w:tcW w:w="1795" w:type="dxa"/>
            <w:vAlign w:val="center"/>
          </w:tcPr>
          <w:p w14:paraId="3EA149B8" w14:textId="1EDA6F8A" w:rsidR="00B61FC5" w:rsidRPr="00D62317" w:rsidRDefault="00B61FC5" w:rsidP="00B61FC5">
            <w:pPr>
              <w:rPr>
                <w:rFonts w:eastAsia="Times New Roman" w:cstheme="minorHAnsi"/>
                <w:color w:val="000000"/>
                <w:sz w:val="18"/>
                <w:szCs w:val="18"/>
                <w:lang w:val="en-US"/>
              </w:rPr>
            </w:pPr>
            <w:r w:rsidRPr="005B1D25">
              <w:rPr>
                <w:rFonts w:eastAsia="Times New Roman" w:cstheme="minorHAnsi"/>
                <w:color w:val="000000"/>
                <w:sz w:val="18"/>
                <w:szCs w:val="18"/>
                <w:lang w:val="en-US"/>
              </w:rPr>
              <w:t>DL Contractible</w:t>
            </w:r>
            <w:r>
              <w:rPr>
                <w:rFonts w:eastAsia="Times New Roman" w:cstheme="minorHAnsi"/>
                <w:color w:val="000000"/>
                <w:sz w:val="18"/>
                <w:szCs w:val="18"/>
                <w:lang w:val="en-US"/>
              </w:rPr>
              <w:br/>
            </w:r>
            <w:r>
              <w:rPr>
                <w:rFonts w:eastAsia="Times New Roman" w:cstheme="minorHAnsi"/>
                <w:color w:val="000000"/>
                <w:sz w:val="18"/>
                <w:szCs w:val="18"/>
                <w:lang w:val="en-US"/>
              </w:rPr>
              <w:br/>
            </w:r>
            <w:r w:rsidRPr="005B1D25">
              <w:rPr>
                <w:rFonts w:eastAsia="Times New Roman" w:cstheme="minorHAnsi"/>
                <w:color w:val="000000"/>
                <w:sz w:val="18"/>
                <w:szCs w:val="18"/>
                <w:lang w:val="en-US"/>
              </w:rPr>
              <w:t>This field is used to mark which products can be in the distribution list for a contract item. E.g.: can be selected at the Assortment condition.</w:t>
            </w:r>
          </w:p>
        </w:tc>
        <w:tc>
          <w:tcPr>
            <w:tcW w:w="1701" w:type="dxa"/>
            <w:vAlign w:val="center"/>
          </w:tcPr>
          <w:p w14:paraId="4C95E46C" w14:textId="18E86DF4" w:rsidR="00B61FC5" w:rsidRPr="00B20298" w:rsidRDefault="00B61FC5" w:rsidP="00B61FC5">
            <w:pPr>
              <w:rPr>
                <w:rFonts w:cstheme="minorHAnsi"/>
                <w:color w:val="0D0D0D"/>
                <w:sz w:val="18"/>
                <w:szCs w:val="18"/>
              </w:rPr>
            </w:pPr>
            <w:r>
              <w:rPr>
                <w:rFonts w:cstheme="minorHAnsi"/>
                <w:color w:val="0D0D0D"/>
                <w:sz w:val="18"/>
                <w:szCs w:val="18"/>
              </w:rPr>
              <w:t>Boolean</w:t>
            </w:r>
          </w:p>
        </w:tc>
        <w:tc>
          <w:tcPr>
            <w:tcW w:w="2255" w:type="dxa"/>
            <w:vAlign w:val="center"/>
          </w:tcPr>
          <w:p w14:paraId="4AE7559F" w14:textId="2E413663" w:rsidR="00B61FC5" w:rsidRDefault="00B61FC5" w:rsidP="00B61FC5">
            <w:pPr>
              <w:rPr>
                <w:rFonts w:eastAsia="Times New Roman" w:cstheme="minorHAnsi"/>
                <w:i/>
                <w:iCs/>
                <w:color w:val="000000"/>
                <w:sz w:val="18"/>
                <w:szCs w:val="18"/>
                <w:lang w:val="en-US"/>
              </w:rPr>
            </w:pPr>
            <w:r w:rsidRPr="00B2029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023631">
              <w:rPr>
                <w:rFonts w:eastAsia="Times New Roman" w:cstheme="minorHAnsi"/>
                <w:i/>
                <w:iCs/>
                <w:color w:val="000000"/>
                <w:sz w:val="18"/>
                <w:szCs w:val="18"/>
                <w:lang w:val="en-US"/>
              </w:rPr>
              <w:t>X_DL_CONTRACTIBLE_FLG</w:t>
            </w:r>
          </w:p>
        </w:tc>
        <w:tc>
          <w:tcPr>
            <w:tcW w:w="1683" w:type="dxa"/>
            <w:vAlign w:val="center"/>
          </w:tcPr>
          <w:p w14:paraId="2D68CF23" w14:textId="5084E6A9"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65B9F0F5" w14:textId="77777777" w:rsidTr="00174268">
        <w:trPr>
          <w:trHeight w:val="534"/>
        </w:trPr>
        <w:tc>
          <w:tcPr>
            <w:tcW w:w="439" w:type="dxa"/>
          </w:tcPr>
          <w:p w14:paraId="6B442AFC" w14:textId="7D489C1F" w:rsidR="00B61FC5" w:rsidRDefault="00B61FC5" w:rsidP="00B61FC5">
            <w:pPr>
              <w:rPr>
                <w:rFonts w:eastAsia="Times New Roman" w:cs="Arial"/>
                <w:color w:val="000000"/>
                <w:sz w:val="20"/>
                <w:szCs w:val="20"/>
                <w:lang w:val="en-US"/>
              </w:rPr>
            </w:pPr>
            <w:r>
              <w:rPr>
                <w:rFonts w:eastAsia="Times New Roman" w:cs="Arial"/>
                <w:color w:val="000000"/>
                <w:sz w:val="20"/>
                <w:szCs w:val="20"/>
                <w:lang w:val="en-US"/>
              </w:rPr>
              <w:t>23</w:t>
            </w:r>
          </w:p>
        </w:tc>
        <w:tc>
          <w:tcPr>
            <w:tcW w:w="837" w:type="dxa"/>
            <w:vAlign w:val="center"/>
          </w:tcPr>
          <w:p w14:paraId="3131F711" w14:textId="2DB1A15B"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64E001D8" w14:textId="59D3DBD1" w:rsidR="00B61FC5" w:rsidRPr="002C57BD" w:rsidRDefault="00B61FC5" w:rsidP="00B61FC5">
            <w:pPr>
              <w:rPr>
                <w:rFonts w:eastAsia="Times New Roman" w:cstheme="minorHAnsi"/>
                <w:color w:val="000000"/>
                <w:sz w:val="18"/>
                <w:szCs w:val="18"/>
                <w:lang w:val="en-US"/>
              </w:rPr>
            </w:pPr>
            <w:r w:rsidRPr="002C57BD">
              <w:rPr>
                <w:rFonts w:eastAsia="Times New Roman" w:cstheme="minorHAnsi"/>
                <w:color w:val="000000"/>
                <w:sz w:val="18"/>
                <w:szCs w:val="18"/>
                <w:lang w:val="en-US"/>
              </w:rPr>
              <w:t>JTI Slots per facing</w:t>
            </w:r>
          </w:p>
        </w:tc>
        <w:tc>
          <w:tcPr>
            <w:tcW w:w="1795" w:type="dxa"/>
            <w:vAlign w:val="center"/>
          </w:tcPr>
          <w:p w14:paraId="00B39DEE" w14:textId="2B919DD8" w:rsidR="00B61FC5" w:rsidRPr="00D62317" w:rsidRDefault="00B61FC5" w:rsidP="00B61FC5">
            <w:pPr>
              <w:rPr>
                <w:rFonts w:eastAsia="Times New Roman" w:cstheme="minorHAnsi"/>
                <w:color w:val="000000"/>
                <w:sz w:val="18"/>
                <w:szCs w:val="18"/>
                <w:lang w:val="en-US"/>
              </w:rPr>
            </w:pPr>
            <w:r w:rsidRPr="00521E48">
              <w:rPr>
                <w:rFonts w:eastAsia="Times New Roman" w:cstheme="minorHAnsi"/>
                <w:color w:val="000000"/>
                <w:sz w:val="18"/>
                <w:szCs w:val="18"/>
                <w:lang w:val="en-US"/>
              </w:rPr>
              <w:t>Slots per Facing</w:t>
            </w:r>
            <w:r>
              <w:rPr>
                <w:rFonts w:eastAsia="Times New Roman" w:cstheme="minorHAnsi"/>
                <w:color w:val="000000"/>
                <w:sz w:val="18"/>
                <w:szCs w:val="18"/>
                <w:lang w:val="en-US"/>
              </w:rPr>
              <w:br/>
            </w:r>
            <w:r>
              <w:rPr>
                <w:rFonts w:eastAsia="Times New Roman" w:cstheme="minorHAnsi"/>
                <w:color w:val="000000"/>
                <w:sz w:val="18"/>
                <w:szCs w:val="18"/>
                <w:lang w:val="en-US"/>
              </w:rPr>
              <w:br/>
            </w:r>
            <w:r w:rsidRPr="00521E48">
              <w:rPr>
                <w:rFonts w:eastAsia="Times New Roman" w:cstheme="minorHAnsi"/>
                <w:color w:val="000000"/>
                <w:sz w:val="18"/>
                <w:szCs w:val="18"/>
                <w:lang w:val="en-US"/>
              </w:rPr>
              <w:t>Number of slots per facing in the Merchandising Equipment</w:t>
            </w:r>
          </w:p>
        </w:tc>
        <w:tc>
          <w:tcPr>
            <w:tcW w:w="1701" w:type="dxa"/>
            <w:vAlign w:val="center"/>
          </w:tcPr>
          <w:p w14:paraId="05BE5A81" w14:textId="57F6F58B" w:rsidR="00B61FC5" w:rsidRPr="00B20298" w:rsidRDefault="00174268" w:rsidP="00B61FC5">
            <w:pPr>
              <w:rPr>
                <w:rFonts w:cstheme="minorHAnsi"/>
                <w:color w:val="0D0D0D"/>
                <w:sz w:val="18"/>
                <w:szCs w:val="18"/>
              </w:rPr>
            </w:pPr>
            <w:r>
              <w:rPr>
                <w:rFonts w:cstheme="minorHAnsi"/>
                <w:color w:val="0D0D0D"/>
                <w:sz w:val="18"/>
                <w:szCs w:val="18"/>
              </w:rPr>
              <w:t>Number</w:t>
            </w:r>
          </w:p>
        </w:tc>
        <w:tc>
          <w:tcPr>
            <w:tcW w:w="2255" w:type="dxa"/>
            <w:vAlign w:val="center"/>
          </w:tcPr>
          <w:p w14:paraId="0325B151" w14:textId="254434B9" w:rsidR="00B61FC5" w:rsidRDefault="00B61FC5" w:rsidP="00B61FC5">
            <w:pPr>
              <w:rPr>
                <w:rFonts w:eastAsia="Times New Roman" w:cstheme="minorHAnsi"/>
                <w:i/>
                <w:iCs/>
                <w:color w:val="000000"/>
                <w:sz w:val="18"/>
                <w:szCs w:val="18"/>
                <w:lang w:val="en-US"/>
              </w:rPr>
            </w:pPr>
            <w:r w:rsidRPr="00B2029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CE04D5">
              <w:rPr>
                <w:rFonts w:eastAsia="Times New Roman" w:cstheme="minorHAnsi"/>
                <w:i/>
                <w:iCs/>
                <w:color w:val="000000"/>
                <w:sz w:val="18"/>
                <w:szCs w:val="18"/>
                <w:lang w:val="en-US"/>
              </w:rPr>
              <w:t>X_SLOTS_FACING_NUM</w:t>
            </w:r>
          </w:p>
        </w:tc>
        <w:tc>
          <w:tcPr>
            <w:tcW w:w="1683" w:type="dxa"/>
            <w:vAlign w:val="center"/>
          </w:tcPr>
          <w:p w14:paraId="72A2AC53" w14:textId="64C5F91A"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37642F64" w14:textId="77777777" w:rsidTr="00174268">
        <w:trPr>
          <w:trHeight w:val="534"/>
        </w:trPr>
        <w:tc>
          <w:tcPr>
            <w:tcW w:w="439" w:type="dxa"/>
          </w:tcPr>
          <w:p w14:paraId="53BAC5EC" w14:textId="68F83939" w:rsidR="00B61FC5" w:rsidRDefault="00B61FC5" w:rsidP="00B61FC5">
            <w:pPr>
              <w:rPr>
                <w:rFonts w:eastAsia="Times New Roman" w:cs="Arial"/>
                <w:color w:val="000000"/>
                <w:sz w:val="20"/>
                <w:szCs w:val="20"/>
                <w:lang w:val="en-US"/>
              </w:rPr>
            </w:pPr>
            <w:r>
              <w:rPr>
                <w:rFonts w:eastAsia="Times New Roman" w:cs="Arial"/>
                <w:color w:val="000000"/>
                <w:sz w:val="20"/>
                <w:szCs w:val="20"/>
                <w:lang w:val="en-US"/>
              </w:rPr>
              <w:t>24</w:t>
            </w:r>
          </w:p>
        </w:tc>
        <w:tc>
          <w:tcPr>
            <w:tcW w:w="837" w:type="dxa"/>
            <w:vAlign w:val="center"/>
          </w:tcPr>
          <w:p w14:paraId="3F47E220" w14:textId="1287F2DC" w:rsidR="00B61FC5" w:rsidRPr="00FA2FBA" w:rsidRDefault="00B61FC5"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43BAC070" w14:textId="6DF8AFF4" w:rsidR="00B61FC5" w:rsidRPr="002C57BD" w:rsidRDefault="00B61FC5" w:rsidP="00B61FC5">
            <w:pPr>
              <w:rPr>
                <w:rFonts w:eastAsia="Times New Roman" w:cstheme="minorHAnsi"/>
                <w:color w:val="000000"/>
                <w:sz w:val="18"/>
                <w:szCs w:val="18"/>
                <w:lang w:val="en-US"/>
              </w:rPr>
            </w:pPr>
            <w:r w:rsidRPr="00A578F1">
              <w:rPr>
                <w:rFonts w:eastAsia="Times New Roman" w:cstheme="minorHAnsi"/>
                <w:color w:val="000000"/>
                <w:sz w:val="18"/>
                <w:szCs w:val="18"/>
                <w:lang w:val="en-US"/>
              </w:rPr>
              <w:t>JTI Cycle Count Category</w:t>
            </w:r>
          </w:p>
        </w:tc>
        <w:tc>
          <w:tcPr>
            <w:tcW w:w="1795" w:type="dxa"/>
            <w:vAlign w:val="center"/>
          </w:tcPr>
          <w:p w14:paraId="6E756838" w14:textId="2E34AE64" w:rsidR="00B61FC5" w:rsidRPr="00D62317" w:rsidRDefault="00B61FC5" w:rsidP="00B61FC5">
            <w:pPr>
              <w:rPr>
                <w:rFonts w:eastAsia="Times New Roman" w:cstheme="minorHAnsi"/>
                <w:color w:val="000000"/>
                <w:sz w:val="18"/>
                <w:szCs w:val="18"/>
                <w:lang w:val="en-US"/>
              </w:rPr>
            </w:pPr>
            <w:r w:rsidRPr="00521E48">
              <w:rPr>
                <w:rFonts w:eastAsia="Times New Roman" w:cstheme="minorHAnsi"/>
                <w:color w:val="000000"/>
                <w:sz w:val="18"/>
                <w:szCs w:val="18"/>
                <w:lang w:val="en-US"/>
              </w:rPr>
              <w:t>Cycle Count Category</w:t>
            </w:r>
          </w:p>
        </w:tc>
        <w:tc>
          <w:tcPr>
            <w:tcW w:w="1701" w:type="dxa"/>
            <w:vAlign w:val="center"/>
          </w:tcPr>
          <w:p w14:paraId="292C1CE3" w14:textId="49EFB0F8" w:rsidR="00B61FC5" w:rsidRPr="00B20298" w:rsidRDefault="00B61FC5" w:rsidP="00B61FC5">
            <w:pPr>
              <w:rPr>
                <w:rFonts w:cstheme="minorHAnsi"/>
                <w:color w:val="0D0D0D"/>
                <w:sz w:val="18"/>
                <w:szCs w:val="18"/>
              </w:rPr>
            </w:pPr>
            <w:r>
              <w:rPr>
                <w:rFonts w:cstheme="minorHAnsi"/>
                <w:color w:val="0D0D0D"/>
                <w:sz w:val="18"/>
                <w:szCs w:val="18"/>
              </w:rPr>
              <w:t>Picklist</w:t>
            </w:r>
            <w:r>
              <w:rPr>
                <w:rFonts w:cstheme="minorHAnsi"/>
                <w:color w:val="0D0D0D"/>
                <w:sz w:val="18"/>
                <w:szCs w:val="18"/>
              </w:rPr>
              <w:br/>
            </w:r>
            <w:r w:rsidRPr="000A395C">
              <w:rPr>
                <w:rFonts w:cstheme="minorHAnsi"/>
                <w:color w:val="0D0D0D"/>
                <w:sz w:val="18"/>
                <w:szCs w:val="18"/>
              </w:rPr>
              <w:t>JTI_PROD_CAT</w:t>
            </w:r>
          </w:p>
        </w:tc>
        <w:tc>
          <w:tcPr>
            <w:tcW w:w="2255" w:type="dxa"/>
            <w:vAlign w:val="center"/>
          </w:tcPr>
          <w:p w14:paraId="6F4D3D57" w14:textId="30E98518" w:rsidR="00B61FC5" w:rsidRDefault="00B61FC5" w:rsidP="00B61FC5">
            <w:pPr>
              <w:rPr>
                <w:rFonts w:eastAsia="Times New Roman" w:cstheme="minorHAnsi"/>
                <w:i/>
                <w:iCs/>
                <w:color w:val="000000"/>
                <w:sz w:val="18"/>
                <w:szCs w:val="18"/>
                <w:lang w:val="en-US"/>
              </w:rPr>
            </w:pPr>
            <w:r w:rsidRPr="00B2029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CE04D5">
              <w:rPr>
                <w:rFonts w:eastAsia="Times New Roman" w:cstheme="minorHAnsi"/>
                <w:i/>
                <w:iCs/>
                <w:color w:val="000000"/>
                <w:sz w:val="18"/>
                <w:szCs w:val="18"/>
                <w:lang w:val="en-US"/>
              </w:rPr>
              <w:t>X_COUNT_CLASS</w:t>
            </w:r>
          </w:p>
        </w:tc>
        <w:tc>
          <w:tcPr>
            <w:tcW w:w="1683" w:type="dxa"/>
            <w:vAlign w:val="center"/>
          </w:tcPr>
          <w:p w14:paraId="1C5D03B6" w14:textId="1E0C21FC" w:rsidR="00B61FC5" w:rsidRDefault="00B61FC5"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37000D" w:rsidRPr="0035401D" w14:paraId="188E4CC6" w14:textId="77777777" w:rsidTr="00174268">
        <w:trPr>
          <w:trHeight w:val="534"/>
        </w:trPr>
        <w:tc>
          <w:tcPr>
            <w:tcW w:w="439" w:type="dxa"/>
          </w:tcPr>
          <w:p w14:paraId="07C7F0E2" w14:textId="25ED23F9" w:rsidR="0037000D" w:rsidRDefault="0037000D" w:rsidP="00B61FC5">
            <w:pPr>
              <w:rPr>
                <w:rFonts w:eastAsia="Times New Roman" w:cs="Arial"/>
                <w:color w:val="000000"/>
                <w:sz w:val="20"/>
                <w:szCs w:val="20"/>
                <w:lang w:val="en-US"/>
              </w:rPr>
            </w:pPr>
            <w:r>
              <w:rPr>
                <w:rFonts w:eastAsia="Times New Roman" w:cs="Arial"/>
                <w:color w:val="000000"/>
                <w:sz w:val="20"/>
                <w:szCs w:val="20"/>
                <w:lang w:val="en-US"/>
              </w:rPr>
              <w:lastRenderedPageBreak/>
              <w:t>25</w:t>
            </w:r>
          </w:p>
        </w:tc>
        <w:tc>
          <w:tcPr>
            <w:tcW w:w="837" w:type="dxa"/>
            <w:vAlign w:val="center"/>
          </w:tcPr>
          <w:p w14:paraId="1C70BB5C" w14:textId="79481330" w:rsidR="0037000D" w:rsidRPr="00FA2FBA" w:rsidRDefault="007270A8"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2BD0872C" w14:textId="3837DF2D" w:rsidR="0037000D" w:rsidRPr="00A578F1" w:rsidRDefault="007270A8" w:rsidP="00B61FC5">
            <w:pPr>
              <w:rPr>
                <w:rFonts w:eastAsia="Times New Roman" w:cstheme="minorHAnsi"/>
                <w:color w:val="000000"/>
                <w:sz w:val="18"/>
                <w:szCs w:val="18"/>
                <w:lang w:val="en-US"/>
              </w:rPr>
            </w:pPr>
            <w:r w:rsidRPr="007270A8">
              <w:rPr>
                <w:rFonts w:eastAsia="Times New Roman" w:cstheme="minorHAnsi"/>
                <w:color w:val="000000"/>
                <w:sz w:val="18"/>
                <w:szCs w:val="18"/>
                <w:lang w:val="en-US"/>
              </w:rPr>
              <w:t>JTI Gift Product Factor</w:t>
            </w:r>
          </w:p>
        </w:tc>
        <w:tc>
          <w:tcPr>
            <w:tcW w:w="1795" w:type="dxa"/>
            <w:vAlign w:val="center"/>
          </w:tcPr>
          <w:p w14:paraId="79DE7926" w14:textId="5C41810E" w:rsidR="0037000D" w:rsidRPr="00521E48" w:rsidRDefault="007270A8" w:rsidP="00B61FC5">
            <w:pPr>
              <w:rPr>
                <w:rFonts w:eastAsia="Times New Roman" w:cstheme="minorHAnsi"/>
                <w:color w:val="000000"/>
                <w:sz w:val="18"/>
                <w:szCs w:val="18"/>
                <w:lang w:val="en-US"/>
              </w:rPr>
            </w:pPr>
            <w:r w:rsidRPr="007270A8">
              <w:rPr>
                <w:rFonts w:eastAsia="Times New Roman" w:cstheme="minorHAnsi"/>
                <w:color w:val="000000"/>
                <w:sz w:val="18"/>
                <w:szCs w:val="18"/>
                <w:lang w:val="en-US"/>
              </w:rPr>
              <w:t>Bundles per gift</w:t>
            </w:r>
          </w:p>
        </w:tc>
        <w:tc>
          <w:tcPr>
            <w:tcW w:w="1701" w:type="dxa"/>
            <w:vAlign w:val="center"/>
          </w:tcPr>
          <w:p w14:paraId="66DAA2A9" w14:textId="21D69BC0" w:rsidR="0037000D" w:rsidRDefault="00174268" w:rsidP="00B61FC5">
            <w:pPr>
              <w:rPr>
                <w:rFonts w:cstheme="minorHAnsi"/>
                <w:color w:val="0D0D0D"/>
                <w:sz w:val="18"/>
                <w:szCs w:val="18"/>
              </w:rPr>
            </w:pPr>
            <w:r>
              <w:rPr>
                <w:rFonts w:cstheme="minorHAnsi"/>
                <w:color w:val="0D0D0D"/>
                <w:sz w:val="18"/>
                <w:szCs w:val="18"/>
              </w:rPr>
              <w:t>Number</w:t>
            </w:r>
          </w:p>
        </w:tc>
        <w:tc>
          <w:tcPr>
            <w:tcW w:w="2255" w:type="dxa"/>
            <w:vAlign w:val="center"/>
          </w:tcPr>
          <w:p w14:paraId="6C9F10F9" w14:textId="449A9199" w:rsidR="0037000D" w:rsidRDefault="00174268" w:rsidP="00B61FC5">
            <w:pPr>
              <w:rPr>
                <w:rFonts w:eastAsia="Times New Roman" w:cstheme="minorHAnsi"/>
                <w:i/>
                <w:iCs/>
                <w:color w:val="000000"/>
                <w:sz w:val="18"/>
                <w:szCs w:val="18"/>
                <w:lang w:val="en-US"/>
              </w:rPr>
            </w:pPr>
            <w:r w:rsidRPr="0017426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174268">
              <w:rPr>
                <w:rFonts w:eastAsia="Times New Roman" w:cstheme="minorHAnsi"/>
                <w:i/>
                <w:iCs/>
                <w:color w:val="000000"/>
                <w:sz w:val="18"/>
                <w:szCs w:val="18"/>
                <w:lang w:val="en-US"/>
              </w:rPr>
              <w:t>X_GIFT_FACTOR</w:t>
            </w:r>
          </w:p>
        </w:tc>
        <w:tc>
          <w:tcPr>
            <w:tcW w:w="1683" w:type="dxa"/>
            <w:vAlign w:val="center"/>
          </w:tcPr>
          <w:p w14:paraId="2D5B09A8" w14:textId="765F5F8A" w:rsidR="0037000D" w:rsidRDefault="00174268"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37000D" w:rsidRPr="0035401D" w14:paraId="6A67307B" w14:textId="77777777" w:rsidTr="00174268">
        <w:trPr>
          <w:trHeight w:val="534"/>
        </w:trPr>
        <w:tc>
          <w:tcPr>
            <w:tcW w:w="439" w:type="dxa"/>
          </w:tcPr>
          <w:p w14:paraId="756E693E" w14:textId="60426F94" w:rsidR="0037000D" w:rsidRDefault="0037000D" w:rsidP="00B61FC5">
            <w:pPr>
              <w:rPr>
                <w:rFonts w:eastAsia="Times New Roman" w:cs="Arial"/>
                <w:color w:val="000000"/>
                <w:sz w:val="20"/>
                <w:szCs w:val="20"/>
                <w:lang w:val="en-US"/>
              </w:rPr>
            </w:pPr>
            <w:r>
              <w:rPr>
                <w:rFonts w:eastAsia="Times New Roman" w:cs="Arial"/>
                <w:color w:val="000000"/>
                <w:sz w:val="20"/>
                <w:szCs w:val="20"/>
                <w:lang w:val="en-US"/>
              </w:rPr>
              <w:t>26</w:t>
            </w:r>
          </w:p>
        </w:tc>
        <w:tc>
          <w:tcPr>
            <w:tcW w:w="837" w:type="dxa"/>
            <w:vAlign w:val="center"/>
          </w:tcPr>
          <w:p w14:paraId="27C85E58" w14:textId="5D1502AF" w:rsidR="0037000D" w:rsidRPr="00FA2FBA" w:rsidRDefault="007270A8" w:rsidP="00B61FC5">
            <w:pPr>
              <w:rPr>
                <w:rFonts w:eastAsia="Times New Roman" w:cstheme="minorHAnsi"/>
                <w:color w:val="000000"/>
                <w:sz w:val="18"/>
                <w:szCs w:val="18"/>
                <w:lang w:val="en-US"/>
              </w:rPr>
            </w:pPr>
            <w:r w:rsidRPr="00FA2FBA">
              <w:rPr>
                <w:rFonts w:eastAsia="Times New Roman" w:cstheme="minorHAnsi"/>
                <w:color w:val="000000"/>
                <w:sz w:val="18"/>
                <w:szCs w:val="18"/>
                <w:lang w:val="en-US"/>
              </w:rPr>
              <w:t>Product</w:t>
            </w:r>
          </w:p>
        </w:tc>
        <w:tc>
          <w:tcPr>
            <w:tcW w:w="1177" w:type="dxa"/>
            <w:vAlign w:val="center"/>
          </w:tcPr>
          <w:p w14:paraId="4CD82252" w14:textId="162848D2" w:rsidR="0037000D" w:rsidRPr="00A578F1" w:rsidRDefault="007270A8" w:rsidP="00B61FC5">
            <w:pPr>
              <w:rPr>
                <w:rFonts w:eastAsia="Times New Roman" w:cstheme="minorHAnsi"/>
                <w:color w:val="000000"/>
                <w:sz w:val="18"/>
                <w:szCs w:val="18"/>
                <w:lang w:val="en-US"/>
              </w:rPr>
            </w:pPr>
            <w:r w:rsidRPr="007270A8">
              <w:rPr>
                <w:rFonts w:eastAsia="Times New Roman" w:cstheme="minorHAnsi"/>
                <w:color w:val="000000"/>
                <w:sz w:val="18"/>
                <w:szCs w:val="18"/>
                <w:lang w:val="en-US"/>
              </w:rPr>
              <w:t>JTI Order Quantity Factor</w:t>
            </w:r>
          </w:p>
        </w:tc>
        <w:tc>
          <w:tcPr>
            <w:tcW w:w="1795" w:type="dxa"/>
            <w:vAlign w:val="center"/>
          </w:tcPr>
          <w:p w14:paraId="1AA98127" w14:textId="2F528251" w:rsidR="0037000D" w:rsidRPr="00521E48" w:rsidRDefault="007270A8" w:rsidP="00B61FC5">
            <w:pPr>
              <w:rPr>
                <w:rFonts w:eastAsia="Times New Roman" w:cstheme="minorHAnsi"/>
                <w:color w:val="000000"/>
                <w:sz w:val="18"/>
                <w:szCs w:val="18"/>
                <w:lang w:val="en-US"/>
              </w:rPr>
            </w:pPr>
            <w:r w:rsidRPr="007270A8">
              <w:rPr>
                <w:rFonts w:eastAsia="Times New Roman" w:cstheme="minorHAnsi"/>
                <w:color w:val="000000"/>
                <w:sz w:val="18"/>
                <w:szCs w:val="18"/>
                <w:lang w:val="en-US"/>
              </w:rPr>
              <w:t>Order Quantity Factor</w:t>
            </w:r>
          </w:p>
        </w:tc>
        <w:tc>
          <w:tcPr>
            <w:tcW w:w="1701" w:type="dxa"/>
            <w:vAlign w:val="center"/>
          </w:tcPr>
          <w:p w14:paraId="73CC7514" w14:textId="4121E06E" w:rsidR="0037000D" w:rsidRDefault="00174268" w:rsidP="00B61FC5">
            <w:pPr>
              <w:rPr>
                <w:rFonts w:cstheme="minorHAnsi"/>
                <w:color w:val="0D0D0D"/>
                <w:sz w:val="18"/>
                <w:szCs w:val="18"/>
              </w:rPr>
            </w:pPr>
            <w:r>
              <w:rPr>
                <w:rFonts w:cstheme="minorHAnsi"/>
                <w:color w:val="0D0D0D"/>
                <w:sz w:val="18"/>
                <w:szCs w:val="18"/>
              </w:rPr>
              <w:t>Number</w:t>
            </w:r>
          </w:p>
        </w:tc>
        <w:tc>
          <w:tcPr>
            <w:tcW w:w="2255" w:type="dxa"/>
            <w:vAlign w:val="center"/>
          </w:tcPr>
          <w:p w14:paraId="05B47E26" w14:textId="14695D07" w:rsidR="0037000D" w:rsidRDefault="00174268" w:rsidP="00B61FC5">
            <w:pPr>
              <w:rPr>
                <w:rFonts w:eastAsia="Times New Roman" w:cstheme="minorHAnsi"/>
                <w:i/>
                <w:iCs/>
                <w:color w:val="000000"/>
                <w:sz w:val="18"/>
                <w:szCs w:val="18"/>
                <w:lang w:val="en-US"/>
              </w:rPr>
            </w:pPr>
            <w:r w:rsidRPr="00174268">
              <w:rPr>
                <w:rFonts w:eastAsia="Times New Roman" w:cstheme="minorHAnsi"/>
                <w:i/>
                <w:iCs/>
                <w:color w:val="000000"/>
                <w:sz w:val="18"/>
                <w:szCs w:val="18"/>
                <w:lang w:val="en-US"/>
              </w:rPr>
              <w:t>S_PROD_INT</w:t>
            </w:r>
            <w:r>
              <w:rPr>
                <w:rFonts w:eastAsia="Times New Roman" w:cstheme="minorHAnsi"/>
                <w:i/>
                <w:iCs/>
                <w:color w:val="000000"/>
                <w:sz w:val="18"/>
                <w:szCs w:val="18"/>
                <w:lang w:val="en-US"/>
              </w:rPr>
              <w:t>.</w:t>
            </w:r>
            <w:r>
              <w:t xml:space="preserve"> </w:t>
            </w:r>
            <w:r w:rsidRPr="00174268">
              <w:rPr>
                <w:rFonts w:eastAsia="Times New Roman" w:cstheme="minorHAnsi"/>
                <w:i/>
                <w:iCs/>
                <w:color w:val="000000"/>
                <w:sz w:val="18"/>
                <w:szCs w:val="18"/>
                <w:lang w:val="en-US"/>
              </w:rPr>
              <w:t>X_ORDER_QTY_FACT</w:t>
            </w:r>
          </w:p>
        </w:tc>
        <w:tc>
          <w:tcPr>
            <w:tcW w:w="1683" w:type="dxa"/>
            <w:vAlign w:val="center"/>
          </w:tcPr>
          <w:p w14:paraId="78583146" w14:textId="43E12F89" w:rsidR="0037000D" w:rsidRDefault="00174268" w:rsidP="00B61FC5">
            <w:pPr>
              <w:rPr>
                <w:rFonts w:eastAsia="Times New Roman" w:cstheme="minorHAnsi"/>
                <w:i/>
                <w:iCs/>
                <w:color w:val="000000"/>
                <w:sz w:val="18"/>
                <w:szCs w:val="18"/>
                <w:lang w:val="en-US"/>
              </w:rPr>
            </w:pPr>
            <w:r>
              <w:rPr>
                <w:rFonts w:eastAsia="Times New Roman" w:cstheme="minorHAnsi"/>
                <w:i/>
                <w:iCs/>
                <w:color w:val="000000"/>
                <w:sz w:val="18"/>
                <w:szCs w:val="18"/>
                <w:lang w:val="en-US"/>
              </w:rPr>
              <w:t>Add to the interface.</w:t>
            </w:r>
          </w:p>
        </w:tc>
      </w:tr>
      <w:tr w:rsidR="008B5312" w:rsidRPr="0035401D" w14:paraId="6E3FE624" w14:textId="77777777" w:rsidTr="008B5312">
        <w:trPr>
          <w:trHeight w:val="70"/>
        </w:trPr>
        <w:tc>
          <w:tcPr>
            <w:tcW w:w="439" w:type="dxa"/>
          </w:tcPr>
          <w:p w14:paraId="38B4C051" w14:textId="246CE92B" w:rsidR="00B61FC5" w:rsidRPr="0035401D" w:rsidRDefault="00B61FC5" w:rsidP="00B61FC5">
            <w:pPr>
              <w:jc w:val="right"/>
              <w:rPr>
                <w:rFonts w:eastAsia="Times New Roman" w:cs="Arial"/>
                <w:color w:val="000000"/>
                <w:sz w:val="20"/>
                <w:szCs w:val="20"/>
                <w:lang w:val="en-US"/>
              </w:rPr>
            </w:pPr>
            <w:r>
              <w:rPr>
                <w:rFonts w:eastAsia="Times New Roman" w:cs="Arial"/>
                <w:color w:val="000000"/>
                <w:sz w:val="20"/>
                <w:szCs w:val="20"/>
                <w:lang w:val="en-US"/>
              </w:rPr>
              <w:t>#</w:t>
            </w:r>
          </w:p>
        </w:tc>
        <w:tc>
          <w:tcPr>
            <w:tcW w:w="837" w:type="dxa"/>
            <w:vAlign w:val="center"/>
          </w:tcPr>
          <w:p w14:paraId="0942B04E" w14:textId="77777777" w:rsidR="00B61FC5" w:rsidRPr="00FA2FBA" w:rsidRDefault="00B61FC5" w:rsidP="00B61FC5">
            <w:pPr>
              <w:rPr>
                <w:rFonts w:eastAsia="Times New Roman" w:cstheme="minorHAnsi"/>
                <w:color w:val="000000"/>
                <w:sz w:val="18"/>
                <w:szCs w:val="18"/>
                <w:lang w:val="en-US"/>
              </w:rPr>
            </w:pPr>
          </w:p>
        </w:tc>
        <w:tc>
          <w:tcPr>
            <w:tcW w:w="1177" w:type="dxa"/>
            <w:vAlign w:val="center"/>
          </w:tcPr>
          <w:p w14:paraId="5E7261BF" w14:textId="77777777" w:rsidR="00B61FC5" w:rsidRPr="00FA2FBA" w:rsidRDefault="00B61FC5" w:rsidP="00B61FC5">
            <w:pPr>
              <w:rPr>
                <w:rFonts w:eastAsia="Times New Roman" w:cstheme="minorHAnsi"/>
                <w:color w:val="000000"/>
                <w:sz w:val="18"/>
                <w:szCs w:val="18"/>
                <w:lang w:val="en-US"/>
              </w:rPr>
            </w:pPr>
          </w:p>
        </w:tc>
        <w:tc>
          <w:tcPr>
            <w:tcW w:w="1795" w:type="dxa"/>
            <w:vAlign w:val="center"/>
          </w:tcPr>
          <w:p w14:paraId="651CCC2E" w14:textId="77777777" w:rsidR="00B61FC5" w:rsidRPr="00FA2FBA" w:rsidRDefault="00B61FC5" w:rsidP="00B61FC5">
            <w:pPr>
              <w:rPr>
                <w:rFonts w:eastAsia="Times New Roman" w:cstheme="minorHAnsi"/>
                <w:color w:val="000000"/>
                <w:sz w:val="18"/>
                <w:szCs w:val="18"/>
                <w:lang w:val="en-US"/>
              </w:rPr>
            </w:pPr>
          </w:p>
        </w:tc>
        <w:tc>
          <w:tcPr>
            <w:tcW w:w="1701" w:type="dxa"/>
            <w:vAlign w:val="center"/>
          </w:tcPr>
          <w:p w14:paraId="1CD1DADA" w14:textId="77777777" w:rsidR="00B61FC5" w:rsidRPr="00FA2FBA" w:rsidRDefault="00B61FC5" w:rsidP="00B61FC5">
            <w:pPr>
              <w:rPr>
                <w:rFonts w:eastAsia="Times New Roman" w:cstheme="minorHAnsi"/>
                <w:color w:val="000000"/>
                <w:sz w:val="18"/>
                <w:szCs w:val="18"/>
                <w:lang w:val="en-US"/>
              </w:rPr>
            </w:pPr>
          </w:p>
        </w:tc>
        <w:tc>
          <w:tcPr>
            <w:tcW w:w="2255" w:type="dxa"/>
          </w:tcPr>
          <w:p w14:paraId="6DBD08CB" w14:textId="77777777" w:rsidR="00B61FC5" w:rsidRPr="00FA2FBA" w:rsidRDefault="00B61FC5" w:rsidP="00B61FC5">
            <w:pPr>
              <w:rPr>
                <w:rFonts w:eastAsia="Times New Roman" w:cstheme="minorHAnsi"/>
                <w:i/>
                <w:iCs/>
                <w:color w:val="000000"/>
                <w:sz w:val="18"/>
                <w:szCs w:val="18"/>
                <w:lang w:val="en-US"/>
              </w:rPr>
            </w:pPr>
          </w:p>
        </w:tc>
        <w:tc>
          <w:tcPr>
            <w:tcW w:w="1683" w:type="dxa"/>
            <w:vAlign w:val="center"/>
          </w:tcPr>
          <w:p w14:paraId="39C5A461" w14:textId="4ADF25E1" w:rsidR="00B61FC5" w:rsidRPr="00FA2FBA" w:rsidRDefault="00B61FC5" w:rsidP="00B61FC5">
            <w:pPr>
              <w:rPr>
                <w:rFonts w:eastAsia="Times New Roman" w:cstheme="minorHAnsi"/>
                <w:i/>
                <w:iCs/>
                <w:color w:val="000000"/>
                <w:sz w:val="18"/>
                <w:szCs w:val="18"/>
                <w:lang w:val="en-US"/>
              </w:rPr>
            </w:pPr>
          </w:p>
        </w:tc>
      </w:tr>
    </w:tbl>
    <w:p w14:paraId="304085CC" w14:textId="77777777" w:rsidR="00F53AA3" w:rsidRPr="00F53AA3" w:rsidRDefault="00F53AA3" w:rsidP="00F53AA3"/>
    <w:p w14:paraId="4CDB5A98" w14:textId="03080B9C" w:rsidR="00C43F48" w:rsidRDefault="00C43F48" w:rsidP="00652EAA">
      <w:pPr>
        <w:pStyle w:val="Heading2"/>
        <w:numPr>
          <w:ilvl w:val="2"/>
          <w:numId w:val="1"/>
        </w:numPr>
        <w:tabs>
          <w:tab w:val="left" w:pos="1170"/>
        </w:tabs>
        <w:ind w:left="1170"/>
      </w:pPr>
      <w:bookmarkStart w:id="97" w:name="_Toc75807741"/>
      <w:r>
        <w:t>Outbound</w:t>
      </w:r>
      <w:bookmarkEnd w:id="97"/>
    </w:p>
    <w:tbl>
      <w:tblPr>
        <w:tblStyle w:val="GridTable1Light-Accent6"/>
        <w:tblW w:w="9445" w:type="dxa"/>
        <w:tblLook w:val="04A0" w:firstRow="1" w:lastRow="0" w:firstColumn="1" w:lastColumn="0" w:noHBand="0" w:noVBand="1"/>
      </w:tblPr>
      <w:tblGrid>
        <w:gridCol w:w="328"/>
        <w:gridCol w:w="1402"/>
        <w:gridCol w:w="1519"/>
        <w:gridCol w:w="2596"/>
        <w:gridCol w:w="1440"/>
        <w:gridCol w:w="90"/>
        <w:gridCol w:w="2070"/>
      </w:tblGrid>
      <w:tr w:rsidR="001A538D" w:rsidRPr="00950B85" w14:paraId="7A6EEA6A" w14:textId="77777777" w:rsidTr="00950B8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7"/>
            <w:hideMark/>
          </w:tcPr>
          <w:p w14:paraId="3366664A" w14:textId="5BE2829B" w:rsidR="001A538D" w:rsidRPr="00950B85" w:rsidRDefault="00F81A25" w:rsidP="00652EAA">
            <w:pPr>
              <w:jc w:val="center"/>
              <w:rPr>
                <w:rFonts w:eastAsia="Times New Roman" w:cs="Arial"/>
                <w:color w:val="000000"/>
                <w:sz w:val="20"/>
                <w:szCs w:val="20"/>
                <w:lang w:val="en-US"/>
              </w:rPr>
            </w:pPr>
            <w:r>
              <w:rPr>
                <w:rFonts w:eastAsia="Times New Roman" w:cs="Arial"/>
                <w:i/>
                <w:iCs/>
                <w:color w:val="000000"/>
                <w:sz w:val="20"/>
                <w:szCs w:val="20"/>
                <w:lang w:val="en-US"/>
              </w:rPr>
              <w:t>N/A</w:t>
            </w:r>
          </w:p>
        </w:tc>
      </w:tr>
      <w:tr w:rsidR="00950B85" w:rsidRPr="00950B85" w14:paraId="75F45E53" w14:textId="77777777" w:rsidTr="00950B85">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0C23D3EE" w14:textId="77777777" w:rsidR="001A538D" w:rsidRPr="00950B85" w:rsidRDefault="001A538D" w:rsidP="00652EAA">
            <w:pP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402" w:type="dxa"/>
            <w:shd w:val="clear" w:color="auto" w:fill="2B5D9A" w:themeFill="accent6" w:themeFillShade="BF"/>
            <w:hideMark/>
          </w:tcPr>
          <w:p w14:paraId="558608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519" w:type="dxa"/>
            <w:shd w:val="clear" w:color="auto" w:fill="2B5D9A" w:themeFill="accent6" w:themeFillShade="BF"/>
            <w:hideMark/>
          </w:tcPr>
          <w:p w14:paraId="120DB62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596" w:type="dxa"/>
            <w:shd w:val="clear" w:color="auto" w:fill="2B5D9A" w:themeFill="accent6" w:themeFillShade="BF"/>
            <w:hideMark/>
          </w:tcPr>
          <w:p w14:paraId="33111FA0"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530" w:type="dxa"/>
            <w:gridSpan w:val="2"/>
            <w:shd w:val="clear" w:color="auto" w:fill="2B5D9A" w:themeFill="accent6" w:themeFillShade="BF"/>
            <w:hideMark/>
          </w:tcPr>
          <w:p w14:paraId="32F71E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2070" w:type="dxa"/>
            <w:shd w:val="clear" w:color="auto" w:fill="2B5D9A" w:themeFill="accent6" w:themeFillShade="BF"/>
            <w:hideMark/>
          </w:tcPr>
          <w:p w14:paraId="4D66A5D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r w:rsidR="00950B85" w:rsidRPr="00950B85" w14:paraId="78D1541A" w14:textId="77777777" w:rsidTr="002940A7">
        <w:trPr>
          <w:trHeight w:val="690"/>
        </w:trPr>
        <w:tc>
          <w:tcPr>
            <w:cnfStyle w:val="001000000000" w:firstRow="0" w:lastRow="0" w:firstColumn="1" w:lastColumn="0" w:oddVBand="0" w:evenVBand="0" w:oddHBand="0" w:evenHBand="0" w:firstRowFirstColumn="0" w:firstRowLastColumn="0" w:lastRowFirstColumn="0" w:lastRowLastColumn="0"/>
            <w:tcW w:w="328" w:type="dxa"/>
            <w:hideMark/>
          </w:tcPr>
          <w:p w14:paraId="3AD38BB7" w14:textId="77777777" w:rsidR="001A538D" w:rsidRPr="00950B85" w:rsidRDefault="001A538D" w:rsidP="00652EAA">
            <w:pPr>
              <w:jc w:val="right"/>
              <w:rPr>
                <w:rFonts w:eastAsia="Times New Roman" w:cs="Arial"/>
                <w:b w:val="0"/>
                <w:bCs w:val="0"/>
                <w:color w:val="000000"/>
                <w:sz w:val="20"/>
                <w:szCs w:val="20"/>
                <w:lang w:val="en-US"/>
              </w:rPr>
            </w:pPr>
            <w:r w:rsidRPr="00950B85">
              <w:rPr>
                <w:rFonts w:eastAsia="Times New Roman" w:cs="Arial"/>
                <w:b w:val="0"/>
                <w:bCs w:val="0"/>
                <w:color w:val="000000"/>
                <w:sz w:val="20"/>
                <w:szCs w:val="20"/>
                <w:lang w:val="en-US"/>
              </w:rPr>
              <w:t>1</w:t>
            </w:r>
          </w:p>
        </w:tc>
        <w:tc>
          <w:tcPr>
            <w:tcW w:w="1402" w:type="dxa"/>
          </w:tcPr>
          <w:p w14:paraId="60A3C52B" w14:textId="37D4AE0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5CFECB9" w14:textId="44602769"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14B9307A" w14:textId="326AC04D"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1F8585CC" w14:textId="4D402F7E"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hideMark/>
          </w:tcPr>
          <w:p w14:paraId="606AB5E7"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r w:rsidRPr="00950B85">
              <w:rPr>
                <w:rFonts w:eastAsia="Times New Roman" w:cs="Arial"/>
                <w:i/>
                <w:iCs/>
                <w:color w:val="000000"/>
                <w:sz w:val="20"/>
                <w:szCs w:val="20"/>
                <w:lang w:val="en-US"/>
              </w:rPr>
              <w:t>Explain any required modification of the exported data</w:t>
            </w:r>
          </w:p>
        </w:tc>
      </w:tr>
      <w:tr w:rsidR="00950B85" w:rsidRPr="00950B85" w14:paraId="7BAB1DAE" w14:textId="77777777" w:rsidTr="00950B85">
        <w:trPr>
          <w:trHeight w:val="70"/>
        </w:trPr>
        <w:tc>
          <w:tcPr>
            <w:cnfStyle w:val="001000000000" w:firstRow="0" w:lastRow="0" w:firstColumn="1" w:lastColumn="0" w:oddVBand="0" w:evenVBand="0" w:oddHBand="0" w:evenHBand="0" w:firstRowFirstColumn="0" w:firstRowLastColumn="0" w:lastRowFirstColumn="0" w:lastRowLastColumn="0"/>
            <w:tcW w:w="328" w:type="dxa"/>
          </w:tcPr>
          <w:p w14:paraId="66B5FD55" w14:textId="6BBB8C0A" w:rsidR="00950B85" w:rsidRPr="00950B85"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402" w:type="dxa"/>
          </w:tcPr>
          <w:p w14:paraId="6EC48842"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4AC38C7"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5E0AD3E0"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606F314F"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24C383FC"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bl>
    <w:p w14:paraId="2088CD57" w14:textId="77777777" w:rsidR="001A538D" w:rsidRPr="001A538D" w:rsidRDefault="001A538D" w:rsidP="001A538D"/>
    <w:p w14:paraId="20C57A4F" w14:textId="1095091C" w:rsidR="004F7D99" w:rsidRDefault="004F7D99" w:rsidP="004F7D99">
      <w:pPr>
        <w:pStyle w:val="Heading2"/>
        <w:numPr>
          <w:ilvl w:val="2"/>
          <w:numId w:val="1"/>
        </w:numPr>
        <w:tabs>
          <w:tab w:val="left" w:pos="1170"/>
        </w:tabs>
        <w:ind w:left="1170"/>
      </w:pPr>
      <w:bookmarkStart w:id="98" w:name="_Toc75807742"/>
      <w:r>
        <w:t>Initial Loads</w:t>
      </w:r>
      <w:bookmarkEnd w:id="98"/>
    </w:p>
    <w:p w14:paraId="1AD9167A" w14:textId="62B5E23E" w:rsidR="004F7D99" w:rsidRDefault="005E4B00" w:rsidP="004F7D99">
      <w:pPr>
        <w:rPr>
          <w:i/>
          <w:iCs/>
          <w:color w:val="A6A6A6" w:themeColor="background1" w:themeShade="A6"/>
          <w:sz w:val="20"/>
          <w:szCs w:val="20"/>
          <w:lang w:val="en-US"/>
        </w:rPr>
      </w:pPr>
      <w:r w:rsidRPr="005E4B00">
        <w:rPr>
          <w:i/>
          <w:iCs/>
          <w:color w:val="A6A6A6" w:themeColor="background1" w:themeShade="A6"/>
          <w:sz w:val="20"/>
          <w:szCs w:val="20"/>
          <w:lang w:val="en-US"/>
        </w:rPr>
        <w:t>Specify requirements for initial data loads if required.</w:t>
      </w:r>
    </w:p>
    <w:p w14:paraId="76B54C85" w14:textId="77777777" w:rsidR="005E4B00" w:rsidRPr="005E4B00" w:rsidRDefault="005E4B00" w:rsidP="004F7D99">
      <w:pPr>
        <w:rPr>
          <w:i/>
          <w:iCs/>
          <w:color w:val="A6A6A6" w:themeColor="background1" w:themeShade="A6"/>
          <w:sz w:val="20"/>
          <w:szCs w:val="20"/>
          <w:lang w:val="en-US"/>
        </w:rPr>
      </w:pPr>
    </w:p>
    <w:p w14:paraId="34BC61D1" w14:textId="37FBC447" w:rsidR="004F7D99" w:rsidRDefault="004F7D99" w:rsidP="004F7D99">
      <w:pPr>
        <w:pStyle w:val="Heading2"/>
        <w:numPr>
          <w:ilvl w:val="2"/>
          <w:numId w:val="1"/>
        </w:numPr>
        <w:tabs>
          <w:tab w:val="left" w:pos="1170"/>
        </w:tabs>
        <w:ind w:left="1170"/>
      </w:pPr>
      <w:bookmarkStart w:id="99" w:name="_Toc75807743"/>
      <w:r>
        <w:t>Performance test / Indexes creation</w:t>
      </w:r>
      <w:bookmarkEnd w:id="99"/>
    </w:p>
    <w:p w14:paraId="50A59F59" w14:textId="556CEB64" w:rsidR="005E4B00" w:rsidRDefault="005E4B00" w:rsidP="005E4B00">
      <w:pPr>
        <w:rPr>
          <w:i/>
          <w:iCs/>
          <w:color w:val="A6A6A6" w:themeColor="background1" w:themeShade="A6"/>
          <w:sz w:val="20"/>
          <w:szCs w:val="20"/>
          <w:lang w:val="en-US"/>
        </w:rPr>
      </w:pPr>
      <w:r w:rsidRPr="005E4B00">
        <w:rPr>
          <w:i/>
          <w:iCs/>
          <w:color w:val="A6A6A6" w:themeColor="background1" w:themeShade="A6"/>
          <w:sz w:val="20"/>
          <w:szCs w:val="20"/>
          <w:lang w:val="en-US"/>
        </w:rPr>
        <w:t xml:space="preserve">Specify requirements for </w:t>
      </w:r>
      <w:r w:rsidR="006B5773">
        <w:rPr>
          <w:i/>
          <w:iCs/>
          <w:color w:val="A6A6A6" w:themeColor="background1" w:themeShade="A6"/>
          <w:sz w:val="20"/>
          <w:szCs w:val="20"/>
          <w:lang w:val="en-US"/>
        </w:rPr>
        <w:t xml:space="preserve">performance test or indexes creation </w:t>
      </w:r>
      <w:r w:rsidRPr="005E4B00">
        <w:rPr>
          <w:i/>
          <w:iCs/>
          <w:color w:val="A6A6A6" w:themeColor="background1" w:themeShade="A6"/>
          <w:sz w:val="20"/>
          <w:szCs w:val="20"/>
          <w:lang w:val="en-US"/>
        </w:rPr>
        <w:t>if required.</w:t>
      </w:r>
    </w:p>
    <w:p w14:paraId="28512DE1" w14:textId="77777777" w:rsidR="005E4B00" w:rsidRPr="005E4B00" w:rsidRDefault="005E4B00" w:rsidP="005E4B00">
      <w:pPr>
        <w:rPr>
          <w:i/>
          <w:iCs/>
          <w:color w:val="A6A6A6" w:themeColor="background1" w:themeShade="A6"/>
          <w:sz w:val="20"/>
          <w:szCs w:val="20"/>
          <w:lang w:val="en-US"/>
        </w:rPr>
      </w:pPr>
    </w:p>
    <w:p w14:paraId="7028E8B3" w14:textId="626F0BCC" w:rsidR="00AB2093" w:rsidRDefault="00AB2093" w:rsidP="00AB2093">
      <w:pPr>
        <w:pStyle w:val="Heading2"/>
        <w:ind w:left="900" w:hanging="540"/>
      </w:pPr>
      <w:bookmarkStart w:id="100" w:name="_Toc75807744"/>
      <w:r>
        <w:t>Changes in Batch Processes / Aggregations / DRP</w:t>
      </w:r>
      <w:bookmarkEnd w:id="100"/>
    </w:p>
    <w:p w14:paraId="664A10E3" w14:textId="7C1F4AA4" w:rsidR="00E1764B" w:rsidRPr="00E1764B" w:rsidRDefault="00E1764B" w:rsidP="00E1764B">
      <w:pPr>
        <w:rPr>
          <w:i/>
          <w:iCs/>
          <w:color w:val="A6A6A6" w:themeColor="background1" w:themeShade="A6"/>
          <w:sz w:val="20"/>
          <w:szCs w:val="20"/>
          <w:lang w:val="en-US"/>
        </w:rPr>
      </w:pPr>
      <w:r w:rsidRPr="00E1764B">
        <w:rPr>
          <w:i/>
          <w:iCs/>
          <w:color w:val="A6A6A6" w:themeColor="background1" w:themeShade="A6"/>
          <w:sz w:val="20"/>
          <w:szCs w:val="20"/>
          <w:lang w:val="en-US"/>
        </w:rPr>
        <w:t>This section will be used for specifying requirements different to pure ETL tasks or Inbound or Outbound interfaces. It is assumed that these processes are not trivial and require transforming data in a complex way. Therefore, functionality wil</w:t>
      </w:r>
      <w:r>
        <w:rPr>
          <w:i/>
          <w:iCs/>
          <w:color w:val="A6A6A6" w:themeColor="background1" w:themeShade="A6"/>
          <w:sz w:val="20"/>
          <w:szCs w:val="20"/>
          <w:lang w:val="en-US"/>
        </w:rPr>
        <w:t>l</w:t>
      </w:r>
      <w:r w:rsidRPr="00E1764B">
        <w:rPr>
          <w:i/>
          <w:iCs/>
          <w:color w:val="A6A6A6" w:themeColor="background1" w:themeShade="A6"/>
          <w:sz w:val="20"/>
          <w:szCs w:val="20"/>
          <w:lang w:val="en-US"/>
        </w:rPr>
        <w:t xml:space="preserve"> be explained by means of</w:t>
      </w:r>
    </w:p>
    <w:p w14:paraId="4276B3A0" w14:textId="77777777" w:rsidR="00E1764B" w:rsidRPr="00E1764B" w:rsidRDefault="00E1764B" w:rsidP="00E1764B">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List of written requirements, in case requirements are not too complex and their written specification is not vague</w:t>
      </w:r>
    </w:p>
    <w:p w14:paraId="5ED5CED3" w14:textId="77777777" w:rsidR="00E1764B" w:rsidRPr="00E1764B" w:rsidRDefault="00E1764B" w:rsidP="00E1764B">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Pseudo-code / basic flowchart diagram (available in every Visio installation)</w:t>
      </w:r>
    </w:p>
    <w:p w14:paraId="4B6C5C5A" w14:textId="77777777" w:rsidR="00E1764B" w:rsidRPr="00E1764B" w:rsidRDefault="00E1764B" w:rsidP="00E1764B">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A combination of both</w:t>
      </w:r>
    </w:p>
    <w:p w14:paraId="171FD186" w14:textId="21B6DD59" w:rsidR="00E1764B" w:rsidRPr="00E1764B" w:rsidRDefault="00E1764B" w:rsidP="00E1764B">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Always using ENU Names of TME Sales or BI application fields and agreed entity names as per TME ENU application or OBIEE subject areas.</w:t>
      </w:r>
    </w:p>
    <w:p w14:paraId="3AB5B994" w14:textId="77777777" w:rsidR="00E1764B" w:rsidRPr="00E1764B" w:rsidRDefault="00E1764B" w:rsidP="00E1764B">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Please ensure you add a note in FD in case a new OLTP Batch may have impact in Siebel Remote Transaction Backlog, so that Technical Teams consider the risk in the design. Anything that will massively update or insert in OLTP is a risk for Transaction Backlog. As well, please consider a massive execution of the new process in the Use Case section, as this will be replicated in the CHG’s Test Script.</w:t>
      </w:r>
    </w:p>
    <w:p w14:paraId="35BDDDC7" w14:textId="74653BB7" w:rsidR="0058426B" w:rsidRDefault="0058426B" w:rsidP="0058426B">
      <w:pPr>
        <w:pStyle w:val="Heading2"/>
        <w:ind w:left="900" w:hanging="540"/>
      </w:pPr>
      <w:bookmarkStart w:id="101" w:name="_Toc75807745"/>
      <w:r>
        <w:t>Use Case</w:t>
      </w:r>
      <w:bookmarkEnd w:id="101"/>
    </w:p>
    <w:tbl>
      <w:tblPr>
        <w:tblStyle w:val="GridTable1Light-Accent6"/>
        <w:tblW w:w="0" w:type="auto"/>
        <w:tblLook w:val="04A0" w:firstRow="1" w:lastRow="0" w:firstColumn="1" w:lastColumn="0" w:noHBand="0" w:noVBand="1"/>
      </w:tblPr>
      <w:tblGrid>
        <w:gridCol w:w="2155"/>
        <w:gridCol w:w="2160"/>
        <w:gridCol w:w="4600"/>
      </w:tblGrid>
      <w:tr w:rsidR="0058426B" w:rsidRPr="0058426B" w14:paraId="62B1528D" w14:textId="77777777" w:rsidTr="00842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14:paraId="1EB79103" w14:textId="77777777" w:rsidR="0058426B" w:rsidRPr="0058426B" w:rsidRDefault="0058426B" w:rsidP="00652EAA">
            <w:pPr>
              <w:pStyle w:val="BodyText"/>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Role</w:t>
            </w:r>
          </w:p>
          <w:p w14:paraId="0342E447" w14:textId="77777777" w:rsidR="0058426B" w:rsidRPr="00842B64" w:rsidRDefault="0058426B" w:rsidP="00652EAA">
            <w:pPr>
              <w:pStyle w:val="BodyText"/>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Trade Marketer, ASM, Local Admin…</w:t>
            </w:r>
          </w:p>
        </w:tc>
        <w:tc>
          <w:tcPr>
            <w:tcW w:w="2160" w:type="dxa"/>
            <w:shd w:val="clear" w:color="auto" w:fill="2B5D9A" w:themeFill="accent6" w:themeFillShade="BF"/>
          </w:tcPr>
          <w:p w14:paraId="383C3682" w14:textId="77777777" w:rsidR="0058426B" w:rsidRPr="0058426B"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Application</w:t>
            </w:r>
          </w:p>
          <w:p w14:paraId="7903F457" w14:textId="77777777" w:rsidR="0058426B" w:rsidRPr="00842B64"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Sales, Analytics, ETL, Batch, Interface</w:t>
            </w:r>
          </w:p>
        </w:tc>
        <w:tc>
          <w:tcPr>
            <w:tcW w:w="4600" w:type="dxa"/>
            <w:shd w:val="clear" w:color="auto" w:fill="2B5D9A" w:themeFill="accent6" w:themeFillShade="BF"/>
          </w:tcPr>
          <w:p w14:paraId="27C199A7" w14:textId="77777777" w:rsidR="0058426B" w:rsidRPr="0058426B"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Step</w:t>
            </w:r>
          </w:p>
          <w:p w14:paraId="493072CF" w14:textId="40B9B8DB" w:rsidR="0058426B" w:rsidRPr="00842B64" w:rsidRDefault="0058426B"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 xml:space="preserve">Description </w:t>
            </w:r>
            <w:r w:rsidR="00E009BE" w:rsidRPr="00842B64">
              <w:rPr>
                <w:rFonts w:ascii="Arial" w:hAnsi="Arial" w:cs="Arial"/>
                <w:i/>
                <w:iCs/>
                <w:color w:val="FFFFFF" w:themeColor="background1"/>
                <w:sz w:val="18"/>
                <w:lang w:eastAsia="fr-FR"/>
              </w:rPr>
              <w:t>of the</w:t>
            </w:r>
            <w:r w:rsidRPr="00842B64">
              <w:rPr>
                <w:rFonts w:ascii="Arial" w:hAnsi="Arial" w:cs="Arial"/>
                <w:i/>
                <w:iCs/>
                <w:color w:val="FFFFFF" w:themeColor="background1"/>
                <w:sz w:val="18"/>
                <w:lang w:eastAsia="fr-FR"/>
              </w:rPr>
              <w:t xml:space="preserve"> step and its expected output</w:t>
            </w:r>
          </w:p>
        </w:tc>
      </w:tr>
      <w:tr w:rsidR="0058426B" w:rsidRPr="00486CDA" w14:paraId="677ECDB9" w14:textId="77777777" w:rsidTr="00842B64">
        <w:tc>
          <w:tcPr>
            <w:cnfStyle w:val="001000000000" w:firstRow="0" w:lastRow="0" w:firstColumn="1" w:lastColumn="0" w:oddVBand="0" w:evenVBand="0" w:oddHBand="0" w:evenHBand="0" w:firstRowFirstColumn="0" w:firstRowLastColumn="0" w:lastRowFirstColumn="0" w:lastRowLastColumn="0"/>
            <w:tcW w:w="2155" w:type="dxa"/>
          </w:tcPr>
          <w:p w14:paraId="47B8E5E1" w14:textId="05B4FD87" w:rsidR="0058426B" w:rsidRPr="00486CDA" w:rsidRDefault="00E009BE" w:rsidP="00652EAA">
            <w:pPr>
              <w:pStyle w:val="BodyText"/>
              <w:rPr>
                <w:rFonts w:ascii="Arial" w:hAnsi="Arial" w:cs="Arial"/>
                <w:sz w:val="18"/>
                <w:lang w:eastAsia="fr-FR"/>
              </w:rPr>
            </w:pPr>
            <w:r>
              <w:rPr>
                <w:rFonts w:ascii="Arial" w:hAnsi="Arial" w:cs="Arial"/>
                <w:sz w:val="18"/>
                <w:lang w:eastAsia="fr-FR"/>
              </w:rPr>
              <w:t>Local Admin</w:t>
            </w:r>
          </w:p>
        </w:tc>
        <w:tc>
          <w:tcPr>
            <w:tcW w:w="2160" w:type="dxa"/>
          </w:tcPr>
          <w:p w14:paraId="1B57CFD8" w14:textId="41629D39" w:rsidR="0058426B" w:rsidRPr="00486CDA"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486CDA">
              <w:rPr>
                <w:rFonts w:ascii="Arial" w:hAnsi="Arial" w:cs="Arial"/>
                <w:sz w:val="18"/>
                <w:lang w:eastAsia="fr-FR"/>
              </w:rPr>
              <w:t>Siebel Sales/BI</w:t>
            </w:r>
          </w:p>
        </w:tc>
        <w:tc>
          <w:tcPr>
            <w:tcW w:w="4600" w:type="dxa"/>
          </w:tcPr>
          <w:p w14:paraId="75399D3B" w14:textId="77777777" w:rsidR="005862CC" w:rsidRDefault="0058426B" w:rsidP="00652EAA">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486CDA">
              <w:rPr>
                <w:rFonts w:ascii="Arial" w:hAnsi="Arial" w:cs="Arial"/>
                <w:sz w:val="18"/>
                <w:lang w:eastAsia="fr-FR"/>
              </w:rPr>
              <w:t xml:space="preserve">Populate the new </w:t>
            </w:r>
            <w:r w:rsidRPr="00486CDA">
              <w:rPr>
                <w:rFonts w:ascii="Arial" w:hAnsi="Arial" w:cs="Arial"/>
                <w:sz w:val="18"/>
                <w:u w:val="single"/>
                <w:lang w:eastAsia="fr-FR"/>
              </w:rPr>
              <w:t>fields</w:t>
            </w:r>
            <w:r w:rsidRPr="00486CDA">
              <w:rPr>
                <w:rFonts w:ascii="Arial" w:hAnsi="Arial" w:cs="Arial"/>
                <w:sz w:val="18"/>
                <w:lang w:eastAsia="fr-FR"/>
              </w:rPr>
              <w:t xml:space="preserve"> manually.</w:t>
            </w:r>
            <w:r w:rsidRPr="00486CDA">
              <w:rPr>
                <w:rFonts w:ascii="Arial" w:hAnsi="Arial" w:cs="Arial"/>
                <w:sz w:val="18"/>
                <w:lang w:eastAsia="fr-FR"/>
              </w:rPr>
              <w:br/>
            </w:r>
            <w:r w:rsidRPr="00486CDA">
              <w:rPr>
                <w:rFonts w:ascii="Arial" w:hAnsi="Arial" w:cs="Arial"/>
                <w:sz w:val="18"/>
                <w:lang w:eastAsia="fr-FR"/>
              </w:rPr>
              <w:br/>
            </w:r>
            <w:r w:rsidR="005862CC">
              <w:rPr>
                <w:rFonts w:ascii="Arial" w:hAnsi="Arial" w:cs="Arial"/>
                <w:sz w:val="18"/>
                <w:lang w:eastAsia="fr-FR"/>
              </w:rPr>
              <w:t>Check that the fields are correctly displayed in the list and form applets for product.</w:t>
            </w:r>
          </w:p>
          <w:p w14:paraId="12CD428D" w14:textId="029DA7C3" w:rsidR="0058426B" w:rsidRPr="00486CDA" w:rsidRDefault="0058426B" w:rsidP="00652EAA">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486CDA">
              <w:rPr>
                <w:rFonts w:ascii="Arial" w:hAnsi="Arial" w:cs="Arial"/>
                <w:sz w:val="18"/>
                <w:lang w:eastAsia="fr-FR"/>
              </w:rPr>
              <w:t xml:space="preserve">Check that the appropriate </w:t>
            </w:r>
            <w:r w:rsidR="0060642D">
              <w:rPr>
                <w:rFonts w:ascii="Arial" w:hAnsi="Arial" w:cs="Arial"/>
                <w:sz w:val="18"/>
                <w:lang w:eastAsia="fr-FR"/>
              </w:rPr>
              <w:t xml:space="preserve">data </w:t>
            </w:r>
            <w:r w:rsidRPr="00486CDA">
              <w:rPr>
                <w:rFonts w:ascii="Arial" w:hAnsi="Arial" w:cs="Arial"/>
                <w:sz w:val="18"/>
                <w:lang w:eastAsia="fr-FR"/>
              </w:rPr>
              <w:t>has been generated in OLTP</w:t>
            </w:r>
            <w:r w:rsidR="005862CC">
              <w:rPr>
                <w:rFonts w:ascii="Arial" w:hAnsi="Arial" w:cs="Arial"/>
                <w:sz w:val="18"/>
                <w:lang w:eastAsia="fr-FR"/>
              </w:rPr>
              <w:t>.</w:t>
            </w:r>
            <w:r w:rsidRPr="00486CDA">
              <w:rPr>
                <w:rFonts w:ascii="Arial" w:hAnsi="Arial" w:cs="Arial"/>
                <w:sz w:val="18"/>
                <w:lang w:eastAsia="fr-FR"/>
              </w:rPr>
              <w:br/>
            </w:r>
            <w:r w:rsidRPr="00486CDA">
              <w:rPr>
                <w:rFonts w:ascii="Arial" w:hAnsi="Arial" w:cs="Arial"/>
                <w:sz w:val="18"/>
                <w:lang w:eastAsia="fr-FR"/>
              </w:rPr>
              <w:lastRenderedPageBreak/>
              <w:t xml:space="preserve"> </w:t>
            </w:r>
            <w:r w:rsidRPr="00486CDA">
              <w:rPr>
                <w:rFonts w:ascii="Arial" w:hAnsi="Arial" w:cs="Arial"/>
                <w:sz w:val="18"/>
                <w:lang w:eastAsia="fr-FR"/>
              </w:rPr>
              <w:br/>
              <w:t>Wait for Nightly ETL. Validate that the field is transferred to BI</w:t>
            </w:r>
          </w:p>
        </w:tc>
      </w:tr>
      <w:tr w:rsidR="0058426B" w:rsidRPr="00486CDA" w14:paraId="45BA240A"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06A71C62" w14:textId="24279C51" w:rsidR="0058426B" w:rsidRPr="00486CDA" w:rsidRDefault="00E009BE" w:rsidP="00652EAA">
            <w:pPr>
              <w:pStyle w:val="BodyText"/>
              <w:rPr>
                <w:rFonts w:ascii="Arial" w:hAnsi="Arial" w:cs="Arial"/>
                <w:sz w:val="18"/>
                <w:lang w:eastAsia="fr-FR"/>
              </w:rPr>
            </w:pPr>
            <w:r>
              <w:rPr>
                <w:rFonts w:ascii="Arial" w:hAnsi="Arial" w:cs="Arial"/>
                <w:sz w:val="18"/>
                <w:lang w:eastAsia="fr-FR"/>
              </w:rPr>
              <w:lastRenderedPageBreak/>
              <w:t>Local Admin</w:t>
            </w:r>
          </w:p>
        </w:tc>
        <w:tc>
          <w:tcPr>
            <w:tcW w:w="2160" w:type="dxa"/>
          </w:tcPr>
          <w:p w14:paraId="53F89DD6" w14:textId="6A1A3963" w:rsidR="0058426B" w:rsidRPr="00486CDA" w:rsidRDefault="0097164D"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Interface</w:t>
            </w:r>
          </w:p>
        </w:tc>
        <w:tc>
          <w:tcPr>
            <w:tcW w:w="4600" w:type="dxa"/>
          </w:tcPr>
          <w:p w14:paraId="1CF157B2" w14:textId="77777777" w:rsidR="0058426B" w:rsidRDefault="00E3768C"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Prepare a flat file following the PR interface naming and format definition, including values for the attributes added to the interface.</w:t>
            </w:r>
          </w:p>
          <w:p w14:paraId="2F2C45D2" w14:textId="6E2DED6C" w:rsidR="00E3768C" w:rsidRDefault="00E3768C"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Place the file at the </w:t>
            </w:r>
            <w:r w:rsidR="00034975">
              <w:rPr>
                <w:rFonts w:ascii="Arial" w:hAnsi="Arial" w:cs="Arial"/>
                <w:sz w:val="18"/>
                <w:lang w:eastAsia="fr-FR"/>
              </w:rPr>
              <w:t>server IUNP folder</w:t>
            </w:r>
            <w:r w:rsidR="008778A7">
              <w:rPr>
                <w:rFonts w:ascii="Arial" w:hAnsi="Arial" w:cs="Arial"/>
                <w:sz w:val="18"/>
                <w:lang w:eastAsia="fr-FR"/>
              </w:rPr>
              <w:t xml:space="preserve"> (SSIS console).</w:t>
            </w:r>
          </w:p>
          <w:p w14:paraId="03CC0A77" w14:textId="3D52B55F" w:rsidR="00034975" w:rsidRPr="00486CDA" w:rsidRDefault="00034975"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Check that the file is automatically processed during night and the data is available in Siebel</w:t>
            </w:r>
            <w:r w:rsidR="0087218A">
              <w:rPr>
                <w:rFonts w:ascii="Arial" w:hAnsi="Arial" w:cs="Arial"/>
                <w:sz w:val="18"/>
                <w:lang w:eastAsia="fr-FR"/>
              </w:rPr>
              <w:t xml:space="preserve"> and after ETL also in PBI.</w:t>
            </w:r>
          </w:p>
        </w:tc>
      </w:tr>
      <w:tr w:rsidR="0058426B" w:rsidRPr="00486CDA" w14:paraId="4FB51FA0"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055EF0" w14:textId="77777777" w:rsidR="0058426B" w:rsidRPr="00486CDA" w:rsidRDefault="0058426B" w:rsidP="00652EAA">
            <w:pPr>
              <w:pStyle w:val="BodyText"/>
              <w:rPr>
                <w:rFonts w:ascii="Arial" w:hAnsi="Arial" w:cs="Arial"/>
                <w:sz w:val="18"/>
                <w:lang w:eastAsia="fr-FR"/>
              </w:rPr>
            </w:pPr>
          </w:p>
        </w:tc>
        <w:tc>
          <w:tcPr>
            <w:tcW w:w="2160" w:type="dxa"/>
          </w:tcPr>
          <w:p w14:paraId="1617E5B9" w14:textId="77777777" w:rsidR="0058426B" w:rsidRPr="00486CDA"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c>
          <w:tcPr>
            <w:tcW w:w="4600" w:type="dxa"/>
          </w:tcPr>
          <w:p w14:paraId="2DD49717" w14:textId="77777777" w:rsidR="0058426B" w:rsidRPr="00486CDA"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p>
        </w:tc>
      </w:tr>
    </w:tbl>
    <w:p w14:paraId="6AB0E113" w14:textId="0A979CDB" w:rsidR="0058426B" w:rsidRDefault="0058426B" w:rsidP="00971A0D"/>
    <w:sectPr w:rsidR="0058426B" w:rsidSect="00A40CF6">
      <w:pgSz w:w="11906" w:h="16838" w:code="9"/>
      <w:pgMar w:top="1411" w:right="1642" w:bottom="878" w:left="1339" w:header="720" w:footer="56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Gallego, David" w:date="2022-03-09T00:48:00Z" w:initials="GD">
    <w:p w14:paraId="2D60A7A7" w14:textId="337CA3BE" w:rsidR="294C7544" w:rsidRDefault="294C7544">
      <w:r>
        <w:t>Could you please include a section to cover previous CHG213664 - TMEC: MD - Product requirements for upcoming markets (</w:t>
      </w:r>
      <w:proofErr w:type="spellStart"/>
      <w:r>
        <w:t>i.e</w:t>
      </w:r>
      <w:proofErr w:type="spellEnd"/>
      <w:r>
        <w:t xml:space="preserve"> IE, KZ, RU)?</w:t>
      </w:r>
      <w:r>
        <w:annotationRef/>
      </w:r>
    </w:p>
  </w:comment>
  <w:comment w:id="51" w:author="Gallego, David" w:date="2022-03-09T00:34:00Z" w:initials="GD">
    <w:p w14:paraId="17CFDF9C" w14:textId="6967426A" w:rsidR="294C7544" w:rsidRDefault="294C7544">
      <w:r>
        <w:t>Could you please include list of V2 markets?</w:t>
      </w:r>
      <w:r>
        <w:annotationRef/>
      </w:r>
    </w:p>
  </w:comment>
  <w:comment w:id="59" w:author="Gallego, David" w:date="2022-03-09T00:33:00Z" w:initials="GD">
    <w:p w14:paraId="65E76FE1" w14:textId="3A2BFD4F" w:rsidR="294C7544" w:rsidRDefault="294C7544">
      <w:r>
        <w:t>To be noted that as part of February release also was impacted 'Product Form Applet'. Should be included this applet as part of this requirement?</w:t>
      </w:r>
      <w:r>
        <w:annotationRef/>
      </w:r>
    </w:p>
  </w:comment>
  <w:comment w:id="60" w:author="Gallego, David" w:date="2022-03-09T00:30:00Z" w:initials="GD">
    <w:p w14:paraId="69FE4B54" w14:textId="496B722D" w:rsidR="294C7544" w:rsidRDefault="294C7544">
      <w:r>
        <w:t>Current JTI Product Form Applet layout for V1 markets is different from FD layout. New layout for V2 should not be an extension of V1 layout + new fields (Alias Name, Returnable, Negative Trans Flag)?</w:t>
      </w:r>
      <w:r>
        <w:annotationRef/>
      </w:r>
    </w:p>
  </w:comment>
  <w:comment w:id="61" w:author="Nuno, Marta" w:date="2022-03-10T08:45:00Z" w:initials="NM">
    <w:p w14:paraId="60B8D810" w14:textId="69CF618F" w:rsidR="00352880" w:rsidRDefault="00352880">
      <w:pPr>
        <w:pStyle w:val="CommentText"/>
      </w:pPr>
      <w:r>
        <w:rPr>
          <w:rStyle w:val="CommentReference"/>
        </w:rPr>
        <w:annotationRef/>
      </w:r>
      <w:r>
        <w:t xml:space="preserve">I took </w:t>
      </w:r>
      <w:proofErr w:type="gramStart"/>
      <w:r>
        <w:t>mock up</w:t>
      </w:r>
      <w:proofErr w:type="gramEnd"/>
      <w:r>
        <w:t xml:space="preserve"> from V1 FD.</w:t>
      </w:r>
    </w:p>
  </w:comment>
  <w:comment w:id="65" w:author="Gallego, David" w:date="2022-03-09T00:33:00Z" w:initials="GD">
    <w:p w14:paraId="05FD969B" w14:textId="002469A3" w:rsidR="294C7544" w:rsidRDefault="294C7544">
      <w:r>
        <w:t>Could you please include impacted markets?</w:t>
      </w:r>
      <w:r>
        <w:annotationRef/>
      </w:r>
    </w:p>
  </w:comment>
  <w:comment w:id="72" w:author="Gallego, David" w:date="2022-03-09T00:37:00Z" w:initials="GD">
    <w:p w14:paraId="1D5F6E10" w14:textId="2C83074C" w:rsidR="294C7544" w:rsidRDefault="294C7544">
      <w:r>
        <w:t>Could you please confirm what is the impact for V1 markets with regards of JTI Product More Info Applet? As per our discussion applet composer changes should not impact V1 markets. Please confirm.</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60A7A7" w15:done="0"/>
  <w15:commentEx w15:paraId="17CFDF9C" w15:done="0"/>
  <w15:commentEx w15:paraId="65E76FE1" w15:done="0"/>
  <w15:commentEx w15:paraId="69FE4B54" w15:done="0"/>
  <w15:commentEx w15:paraId="60B8D810" w15:paraIdParent="69FE4B54" w15:done="0"/>
  <w15:commentEx w15:paraId="05FD969B" w15:done="0"/>
  <w15:commentEx w15:paraId="1D5F6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0E369E6" w16cex:dateUtc="2022-03-09T08:48:00Z"/>
  <w16cex:commentExtensible w16cex:durableId="4B843F1B" w16cex:dateUtc="2022-03-09T08:34:00Z"/>
  <w16cex:commentExtensible w16cex:durableId="78A0D2D2" w16cex:dateUtc="2022-03-09T08:33:00Z"/>
  <w16cex:commentExtensible w16cex:durableId="25D453CE" w16cex:dateUtc="2022-03-09T08:30:00Z"/>
  <w16cex:commentExtensible w16cex:durableId="25D4B7CB" w16cex:dateUtc="2022-03-10T16:45:00Z"/>
  <w16cex:commentExtensible w16cex:durableId="54E72953" w16cex:dateUtc="2022-03-09T08:33:00Z"/>
  <w16cex:commentExtensible w16cex:durableId="1423F4E5" w16cex:dateUtc="2022-03-09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60A7A7" w16cid:durableId="40E369E6"/>
  <w16cid:commentId w16cid:paraId="17CFDF9C" w16cid:durableId="4B843F1B"/>
  <w16cid:commentId w16cid:paraId="65E76FE1" w16cid:durableId="78A0D2D2"/>
  <w16cid:commentId w16cid:paraId="69FE4B54" w16cid:durableId="25D453CE"/>
  <w16cid:commentId w16cid:paraId="60B8D810" w16cid:durableId="25D4B7CB"/>
  <w16cid:commentId w16cid:paraId="05FD969B" w16cid:durableId="54E72953"/>
  <w16cid:commentId w16cid:paraId="1D5F6E10" w16cid:durableId="1423F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9626" w14:textId="77777777" w:rsidR="00204C08" w:rsidRDefault="00204C08" w:rsidP="00A713EF">
      <w:pPr>
        <w:spacing w:after="0" w:line="240" w:lineRule="auto"/>
      </w:pPr>
      <w:r>
        <w:separator/>
      </w:r>
    </w:p>
  </w:endnote>
  <w:endnote w:type="continuationSeparator" w:id="0">
    <w:p w14:paraId="31B1D80B" w14:textId="77777777" w:rsidR="00204C08" w:rsidRDefault="00204C08" w:rsidP="00A713EF">
      <w:pPr>
        <w:spacing w:after="0" w:line="240" w:lineRule="auto"/>
      </w:pPr>
      <w:r>
        <w:continuationSeparator/>
      </w:r>
    </w:p>
  </w:endnote>
  <w:endnote w:type="continuationNotice" w:id="1">
    <w:p w14:paraId="1014F687" w14:textId="77777777" w:rsidR="00204C08" w:rsidRDefault="00204C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TI">
    <w:altName w:val="Segoe UI"/>
    <w:charset w:val="00"/>
    <w:family w:val="swiss"/>
    <w:pitch w:val="variable"/>
    <w:sig w:usb0="00000001" w:usb1="00000000"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0D7D" w14:textId="77777777" w:rsidR="0078074D" w:rsidRDefault="00780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81FF" w14:textId="356FBA5F" w:rsidR="00A4624D" w:rsidRPr="00A4624D" w:rsidRDefault="00B67570" w:rsidP="00C27622">
    <w:pPr>
      <w:pStyle w:val="Footer"/>
    </w:pPr>
    <w:r w:rsidRPr="00FF1F95">
      <w:t xml:space="preserve">JTI </w:t>
    </w:r>
    <w:r>
      <w:t>TME Functional Design</w:t>
    </w:r>
    <w:r w:rsidR="00A4624D">
      <w:tab/>
      <w:t xml:space="preserve">Page </w:t>
    </w:r>
    <w:r w:rsidR="00A4624D">
      <w:fldChar w:fldCharType="begin"/>
    </w:r>
    <w:r w:rsidR="00A4624D">
      <w:instrText xml:space="preserve"> PAGE   \* MERGEFORMAT </w:instrText>
    </w:r>
    <w:r w:rsidR="00A4624D">
      <w:fldChar w:fldCharType="separate"/>
    </w:r>
    <w:r w:rsidR="00A4624D">
      <w:t>2</w:t>
    </w:r>
    <w:r w:rsidR="00A4624D">
      <w:fldChar w:fldCharType="end"/>
    </w:r>
    <w:r w:rsidR="00A4624D">
      <w:t xml:space="preserve"> of </w:t>
    </w:r>
    <w:fldSimple w:instr="NUMPAGES   \* MERGEFORMAT">
      <w:r w:rsidR="00A4624D">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6407" w14:textId="386AD307" w:rsidR="0034163B" w:rsidRPr="00FF1F95" w:rsidRDefault="00FF1F95" w:rsidP="00C27622">
    <w:pPr>
      <w:pStyle w:val="Footer"/>
    </w:pPr>
    <w:r w:rsidRPr="00FF1F95">
      <w:t xml:space="preserve">JTI </w:t>
    </w:r>
    <w:r w:rsidR="0034163B">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0980" w14:textId="247E5655" w:rsidR="003F344C" w:rsidRPr="00C27622" w:rsidRDefault="00221659" w:rsidP="00C27622">
    <w:pPr>
      <w:pStyle w:val="Footer"/>
    </w:pPr>
    <w:r w:rsidRPr="00FF1F95">
      <w:t xml:space="preserve">JTI </w:t>
    </w:r>
    <w:r>
      <w:t>TME Functional Design</w:t>
    </w:r>
    <w:r w:rsidR="003F344C" w:rsidRPr="00C27622">
      <w:tab/>
      <w:t xml:space="preserve">Page </w:t>
    </w:r>
    <w:r w:rsidR="003F344C" w:rsidRPr="00C27622">
      <w:fldChar w:fldCharType="begin"/>
    </w:r>
    <w:r w:rsidR="003F344C" w:rsidRPr="00C27622">
      <w:instrText xml:space="preserve"> PAGE   \* MERGEFORMAT </w:instrText>
    </w:r>
    <w:r w:rsidR="003F344C" w:rsidRPr="00C27622">
      <w:fldChar w:fldCharType="separate"/>
    </w:r>
    <w:r w:rsidR="003F344C" w:rsidRPr="00C27622">
      <w:t>1</w:t>
    </w:r>
    <w:r w:rsidR="003F344C" w:rsidRPr="00C27622">
      <w:fldChar w:fldCharType="end"/>
    </w:r>
    <w:r w:rsidR="003F344C" w:rsidRPr="00C27622">
      <w:t xml:space="preserve"> of </w:t>
    </w:r>
    <w:fldSimple w:instr="NUMPAGES   \* MERGEFORMAT">
      <w:r w:rsidR="003F344C" w:rsidRPr="00C27622">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DE8C" w14:textId="77777777" w:rsidR="00204C08" w:rsidRDefault="00204C08" w:rsidP="00A713EF">
      <w:pPr>
        <w:spacing w:after="0" w:line="240" w:lineRule="auto"/>
      </w:pPr>
      <w:r>
        <w:separator/>
      </w:r>
    </w:p>
  </w:footnote>
  <w:footnote w:type="continuationSeparator" w:id="0">
    <w:p w14:paraId="5110994E" w14:textId="77777777" w:rsidR="00204C08" w:rsidRDefault="00204C08" w:rsidP="00A713EF">
      <w:pPr>
        <w:spacing w:after="0" w:line="240" w:lineRule="auto"/>
      </w:pPr>
      <w:r>
        <w:continuationSeparator/>
      </w:r>
    </w:p>
  </w:footnote>
  <w:footnote w:type="continuationNotice" w:id="1">
    <w:p w14:paraId="24F298F8" w14:textId="77777777" w:rsidR="00204C08" w:rsidRDefault="00204C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407E" w14:textId="77777777" w:rsidR="0078074D" w:rsidRDefault="00780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8D6" w14:textId="77777777" w:rsidR="0078074D" w:rsidRDefault="00780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5657" w14:textId="77777777" w:rsidR="009D2BF1" w:rsidRDefault="00580474" w:rsidP="00C27622">
    <w:pPr>
      <w:pStyle w:val="Header"/>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580474" w:rsidRPr="00F65DEF" w:rsidRDefault="0034163B"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D980615">
            <v:shapetype id="_x0000_t202" coordsize="21600,21600" o:spt="202" path="m,l,21600r21600,l21600,xe" w14:anchorId="3E3C8378">
              <v:stroke joinstyle="miter"/>
              <v:path gradientshapeok="t" o:connecttype="rect"/>
            </v:shapetype>
            <v:shape id="Text Box 3"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">
              <v:textbox inset="0,0,0,0">
                <w:txbxContent>
                  <w:p w:rsidRPr="00F65DEF" w:rsidR="00580474" w:rsidP="00C27622" w:rsidRDefault="0034163B" w14:paraId="63C09936" w14:textId="4FBF5CD0">
                    <w:pPr>
                      <w:pStyle w:val="Function"/>
                    </w:pPr>
                    <w:r>
                      <w:t>IT TME</w:t>
                    </w:r>
                  </w:p>
                </w:txbxContent>
              </v:textbox>
              <w10:wrap anchorx="page" anchory="page"/>
            </v:shape>
          </w:pict>
        </mc:Fallback>
      </mc:AlternateContent>
    </w:r>
    <w:r w:rsidR="009D2BF1"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9B1C" w14:textId="08B1D023" w:rsidR="00B05BE4" w:rsidRPr="00785F79" w:rsidRDefault="00B05BE4" w:rsidP="0078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91112"/>
    <w:multiLevelType w:val="hybridMultilevel"/>
    <w:tmpl w:val="0C2C4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4618D1"/>
    <w:multiLevelType w:val="hybridMultilevel"/>
    <w:tmpl w:val="8C14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F7A4D"/>
    <w:multiLevelType w:val="multilevel"/>
    <w:tmpl w:val="F5A0B64E"/>
    <w:lvl w:ilvl="0">
      <w:start w:val="1"/>
      <w:numFmt w:val="decimal"/>
      <w:pStyle w:val="Heading1"/>
      <w:lvlText w:val="%1."/>
      <w:lvlJc w:val="left"/>
      <w:pPr>
        <w:ind w:left="360" w:hanging="360"/>
      </w:pPr>
      <w:rPr>
        <w:rFonts w:asciiTheme="minorHAnsi" w:hAnsiTheme="minorHAnsi" w:hint="default"/>
        <w:b/>
        <w:i w:val="0"/>
        <w:color w:val="8031A7" w:themeColor="accent4"/>
        <w:sz w:val="22"/>
      </w:rPr>
    </w:lvl>
    <w:lvl w:ilvl="1">
      <w:start w:val="1"/>
      <w:numFmt w:val="decimal"/>
      <w:pStyle w:val="Heading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10"/>
  </w:num>
  <w:num w:numId="4">
    <w:abstractNumId w:val="1"/>
  </w:num>
  <w:num w:numId="5">
    <w:abstractNumId w:val="11"/>
  </w:num>
  <w:num w:numId="6">
    <w:abstractNumId w:val="8"/>
  </w:num>
  <w:num w:numId="7">
    <w:abstractNumId w:val="2"/>
  </w:num>
  <w:num w:numId="8">
    <w:abstractNumId w:val="7"/>
  </w:num>
  <w:num w:numId="9">
    <w:abstractNumId w:val="6"/>
  </w:num>
  <w:num w:numId="10">
    <w:abstractNumId w:val="13"/>
  </w:num>
  <w:num w:numId="11">
    <w:abstractNumId w:val="0"/>
  </w:num>
  <w:num w:numId="12">
    <w:abstractNumId w:val="12"/>
  </w:num>
  <w:num w:numId="13">
    <w:abstractNumId w:val="6"/>
  </w:num>
  <w:num w:numId="14">
    <w:abstractNumId w:val="6"/>
  </w:num>
  <w:num w:numId="15">
    <w:abstractNumId w:val="4"/>
  </w:num>
  <w:num w:numId="16">
    <w:abstractNumId w:val="9"/>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no, Marta">
    <w15:presenceInfo w15:providerId="AD" w15:userId="S::MADNUNOM@CORP.JTI.COM::adadf18b-848e-4529-be76-375af290e66a"/>
  </w15:person>
  <w15:person w15:author="Gallego, David">
    <w15:presenceInfo w15:providerId="AD" w15:userId="S::madgalled@corp.jti.com::af11268e-47c7-4e6f-adf2-c2835b7775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35B3"/>
    <w:rsid w:val="00005307"/>
    <w:rsid w:val="000061E3"/>
    <w:rsid w:val="00006FA0"/>
    <w:rsid w:val="00011360"/>
    <w:rsid w:val="000127A5"/>
    <w:rsid w:val="000152F6"/>
    <w:rsid w:val="00023631"/>
    <w:rsid w:val="00024DAC"/>
    <w:rsid w:val="00026CCB"/>
    <w:rsid w:val="00034975"/>
    <w:rsid w:val="000438C7"/>
    <w:rsid w:val="00045590"/>
    <w:rsid w:val="00045993"/>
    <w:rsid w:val="00047923"/>
    <w:rsid w:val="00060AD2"/>
    <w:rsid w:val="00063FA4"/>
    <w:rsid w:val="00064E98"/>
    <w:rsid w:val="00081898"/>
    <w:rsid w:val="00082F70"/>
    <w:rsid w:val="000874CE"/>
    <w:rsid w:val="00090A58"/>
    <w:rsid w:val="00093465"/>
    <w:rsid w:val="000954DA"/>
    <w:rsid w:val="000A395C"/>
    <w:rsid w:val="000A4B3E"/>
    <w:rsid w:val="000A525D"/>
    <w:rsid w:val="000D1369"/>
    <w:rsid w:val="000D6E0F"/>
    <w:rsid w:val="000F56CC"/>
    <w:rsid w:val="00110E35"/>
    <w:rsid w:val="0013159B"/>
    <w:rsid w:val="0015068D"/>
    <w:rsid w:val="0015636F"/>
    <w:rsid w:val="0016492E"/>
    <w:rsid w:val="00170B83"/>
    <w:rsid w:val="00173B9D"/>
    <w:rsid w:val="00174268"/>
    <w:rsid w:val="00181EA5"/>
    <w:rsid w:val="0018220B"/>
    <w:rsid w:val="0018453D"/>
    <w:rsid w:val="0018525E"/>
    <w:rsid w:val="00186B01"/>
    <w:rsid w:val="00191764"/>
    <w:rsid w:val="00196262"/>
    <w:rsid w:val="001A07F3"/>
    <w:rsid w:val="001A0B57"/>
    <w:rsid w:val="001A1050"/>
    <w:rsid w:val="001A486F"/>
    <w:rsid w:val="001A538D"/>
    <w:rsid w:val="001C01E9"/>
    <w:rsid w:val="001E2C85"/>
    <w:rsid w:val="001E5C70"/>
    <w:rsid w:val="001F2FD5"/>
    <w:rsid w:val="001F4330"/>
    <w:rsid w:val="00202DCD"/>
    <w:rsid w:val="0020321D"/>
    <w:rsid w:val="00204C08"/>
    <w:rsid w:val="0020610D"/>
    <w:rsid w:val="0020680B"/>
    <w:rsid w:val="00206E81"/>
    <w:rsid w:val="002154D1"/>
    <w:rsid w:val="00221659"/>
    <w:rsid w:val="002305E6"/>
    <w:rsid w:val="00235E43"/>
    <w:rsid w:val="00236FD2"/>
    <w:rsid w:val="002418C8"/>
    <w:rsid w:val="00242CAF"/>
    <w:rsid w:val="00246552"/>
    <w:rsid w:val="002465CD"/>
    <w:rsid w:val="00250D9C"/>
    <w:rsid w:val="00263F99"/>
    <w:rsid w:val="00265116"/>
    <w:rsid w:val="00266F33"/>
    <w:rsid w:val="00272C9C"/>
    <w:rsid w:val="00276C08"/>
    <w:rsid w:val="00283B18"/>
    <w:rsid w:val="00287131"/>
    <w:rsid w:val="00291A8B"/>
    <w:rsid w:val="002940A7"/>
    <w:rsid w:val="00295A20"/>
    <w:rsid w:val="002A0296"/>
    <w:rsid w:val="002A26FF"/>
    <w:rsid w:val="002A2E2A"/>
    <w:rsid w:val="002A34C0"/>
    <w:rsid w:val="002A3866"/>
    <w:rsid w:val="002B4C63"/>
    <w:rsid w:val="002B76A8"/>
    <w:rsid w:val="002B79DC"/>
    <w:rsid w:val="002C57BD"/>
    <w:rsid w:val="002D3FC0"/>
    <w:rsid w:val="002D5118"/>
    <w:rsid w:val="002D7A0B"/>
    <w:rsid w:val="002E5440"/>
    <w:rsid w:val="002E5FDE"/>
    <w:rsid w:val="00304703"/>
    <w:rsid w:val="00306272"/>
    <w:rsid w:val="00315C0D"/>
    <w:rsid w:val="003219E6"/>
    <w:rsid w:val="00326769"/>
    <w:rsid w:val="00327DFC"/>
    <w:rsid w:val="0034163B"/>
    <w:rsid w:val="00350267"/>
    <w:rsid w:val="00352880"/>
    <w:rsid w:val="0035401D"/>
    <w:rsid w:val="00355576"/>
    <w:rsid w:val="003561E3"/>
    <w:rsid w:val="00360DED"/>
    <w:rsid w:val="003616F3"/>
    <w:rsid w:val="00365881"/>
    <w:rsid w:val="0037000D"/>
    <w:rsid w:val="003758BA"/>
    <w:rsid w:val="00376438"/>
    <w:rsid w:val="003806E4"/>
    <w:rsid w:val="00383247"/>
    <w:rsid w:val="003854BF"/>
    <w:rsid w:val="003A4AEA"/>
    <w:rsid w:val="003A6B13"/>
    <w:rsid w:val="003C596B"/>
    <w:rsid w:val="003D0207"/>
    <w:rsid w:val="003D58E2"/>
    <w:rsid w:val="003E213D"/>
    <w:rsid w:val="003E47B9"/>
    <w:rsid w:val="003F344C"/>
    <w:rsid w:val="004040F2"/>
    <w:rsid w:val="00414573"/>
    <w:rsid w:val="00414D34"/>
    <w:rsid w:val="004153C4"/>
    <w:rsid w:val="00435843"/>
    <w:rsid w:val="004450D1"/>
    <w:rsid w:val="0045240C"/>
    <w:rsid w:val="00461C70"/>
    <w:rsid w:val="00462C94"/>
    <w:rsid w:val="004671CC"/>
    <w:rsid w:val="004676C2"/>
    <w:rsid w:val="00470D1F"/>
    <w:rsid w:val="00480E98"/>
    <w:rsid w:val="0048543E"/>
    <w:rsid w:val="00485C76"/>
    <w:rsid w:val="00493E9A"/>
    <w:rsid w:val="0049696D"/>
    <w:rsid w:val="004A1405"/>
    <w:rsid w:val="004A1BB9"/>
    <w:rsid w:val="004A33D1"/>
    <w:rsid w:val="004B3D8A"/>
    <w:rsid w:val="004C3C77"/>
    <w:rsid w:val="004C50A3"/>
    <w:rsid w:val="004C5E47"/>
    <w:rsid w:val="004D253E"/>
    <w:rsid w:val="004D3AD1"/>
    <w:rsid w:val="004E1CF2"/>
    <w:rsid w:val="004F67B4"/>
    <w:rsid w:val="004F7D99"/>
    <w:rsid w:val="0050319A"/>
    <w:rsid w:val="0050719D"/>
    <w:rsid w:val="0051583D"/>
    <w:rsid w:val="00521071"/>
    <w:rsid w:val="00521E48"/>
    <w:rsid w:val="00525EBE"/>
    <w:rsid w:val="005305BE"/>
    <w:rsid w:val="00551CDC"/>
    <w:rsid w:val="00561268"/>
    <w:rsid w:val="005623F3"/>
    <w:rsid w:val="00570871"/>
    <w:rsid w:val="00571D32"/>
    <w:rsid w:val="00580474"/>
    <w:rsid w:val="00581ACA"/>
    <w:rsid w:val="0058426B"/>
    <w:rsid w:val="005862CC"/>
    <w:rsid w:val="00587247"/>
    <w:rsid w:val="00594656"/>
    <w:rsid w:val="005A0CDF"/>
    <w:rsid w:val="005A5B02"/>
    <w:rsid w:val="005A5FD7"/>
    <w:rsid w:val="005A69D9"/>
    <w:rsid w:val="005B070D"/>
    <w:rsid w:val="005B0C90"/>
    <w:rsid w:val="005B1D25"/>
    <w:rsid w:val="005B490B"/>
    <w:rsid w:val="005C3234"/>
    <w:rsid w:val="005C4FB8"/>
    <w:rsid w:val="005C57CD"/>
    <w:rsid w:val="005C6806"/>
    <w:rsid w:val="005D53E4"/>
    <w:rsid w:val="005E4B00"/>
    <w:rsid w:val="005E4EA8"/>
    <w:rsid w:val="005E71D8"/>
    <w:rsid w:val="005E76C9"/>
    <w:rsid w:val="005F7AF8"/>
    <w:rsid w:val="00600F34"/>
    <w:rsid w:val="006014B0"/>
    <w:rsid w:val="006041B3"/>
    <w:rsid w:val="0060642D"/>
    <w:rsid w:val="006074BD"/>
    <w:rsid w:val="00610783"/>
    <w:rsid w:val="0061166E"/>
    <w:rsid w:val="00612705"/>
    <w:rsid w:val="0061500B"/>
    <w:rsid w:val="006162A0"/>
    <w:rsid w:val="00617AD6"/>
    <w:rsid w:val="00622549"/>
    <w:rsid w:val="00645822"/>
    <w:rsid w:val="00651682"/>
    <w:rsid w:val="00652EAA"/>
    <w:rsid w:val="00657FAB"/>
    <w:rsid w:val="0066724B"/>
    <w:rsid w:val="00674E08"/>
    <w:rsid w:val="006775B6"/>
    <w:rsid w:val="00682CC5"/>
    <w:rsid w:val="00686207"/>
    <w:rsid w:val="006864AD"/>
    <w:rsid w:val="006879CA"/>
    <w:rsid w:val="006903CC"/>
    <w:rsid w:val="0069291B"/>
    <w:rsid w:val="006929D4"/>
    <w:rsid w:val="006A07D3"/>
    <w:rsid w:val="006A0C12"/>
    <w:rsid w:val="006B5773"/>
    <w:rsid w:val="006C13C1"/>
    <w:rsid w:val="006C6788"/>
    <w:rsid w:val="006E60CC"/>
    <w:rsid w:val="006F0712"/>
    <w:rsid w:val="006F4163"/>
    <w:rsid w:val="006F4CC1"/>
    <w:rsid w:val="006F7C72"/>
    <w:rsid w:val="006F7DE7"/>
    <w:rsid w:val="0070341A"/>
    <w:rsid w:val="00705DC0"/>
    <w:rsid w:val="00711E4C"/>
    <w:rsid w:val="007270A8"/>
    <w:rsid w:val="00731323"/>
    <w:rsid w:val="00731EA9"/>
    <w:rsid w:val="00732A92"/>
    <w:rsid w:val="007346FB"/>
    <w:rsid w:val="00742690"/>
    <w:rsid w:val="007453CF"/>
    <w:rsid w:val="00745CF2"/>
    <w:rsid w:val="0074679A"/>
    <w:rsid w:val="007554C1"/>
    <w:rsid w:val="00756549"/>
    <w:rsid w:val="00756DAA"/>
    <w:rsid w:val="00772147"/>
    <w:rsid w:val="00775FA4"/>
    <w:rsid w:val="0078074D"/>
    <w:rsid w:val="00780DE6"/>
    <w:rsid w:val="007812B5"/>
    <w:rsid w:val="00781818"/>
    <w:rsid w:val="00785F79"/>
    <w:rsid w:val="00786662"/>
    <w:rsid w:val="00790FFD"/>
    <w:rsid w:val="0079728C"/>
    <w:rsid w:val="00797967"/>
    <w:rsid w:val="007A1480"/>
    <w:rsid w:val="007B70A8"/>
    <w:rsid w:val="007C1F7A"/>
    <w:rsid w:val="007D26F7"/>
    <w:rsid w:val="007E1165"/>
    <w:rsid w:val="007E7513"/>
    <w:rsid w:val="007F12A1"/>
    <w:rsid w:val="00804100"/>
    <w:rsid w:val="00817369"/>
    <w:rsid w:val="00822E83"/>
    <w:rsid w:val="008363FB"/>
    <w:rsid w:val="0083683E"/>
    <w:rsid w:val="00840A23"/>
    <w:rsid w:val="00842B64"/>
    <w:rsid w:val="00851DC2"/>
    <w:rsid w:val="00856605"/>
    <w:rsid w:val="00857DBA"/>
    <w:rsid w:val="00860E9A"/>
    <w:rsid w:val="0087218A"/>
    <w:rsid w:val="008746C0"/>
    <w:rsid w:val="0087501A"/>
    <w:rsid w:val="008778A7"/>
    <w:rsid w:val="00885B9F"/>
    <w:rsid w:val="00891B07"/>
    <w:rsid w:val="00895A03"/>
    <w:rsid w:val="008971FB"/>
    <w:rsid w:val="008B4AFD"/>
    <w:rsid w:val="008B5312"/>
    <w:rsid w:val="008C3AAB"/>
    <w:rsid w:val="008C51B9"/>
    <w:rsid w:val="008C715B"/>
    <w:rsid w:val="008D3601"/>
    <w:rsid w:val="008D3F40"/>
    <w:rsid w:val="008E134E"/>
    <w:rsid w:val="008F5E57"/>
    <w:rsid w:val="00902C49"/>
    <w:rsid w:val="0091032B"/>
    <w:rsid w:val="00924E9D"/>
    <w:rsid w:val="00927B51"/>
    <w:rsid w:val="00937474"/>
    <w:rsid w:val="00940606"/>
    <w:rsid w:val="00950B85"/>
    <w:rsid w:val="00955B8E"/>
    <w:rsid w:val="009563D4"/>
    <w:rsid w:val="0097164D"/>
    <w:rsid w:val="00971A0D"/>
    <w:rsid w:val="00972E64"/>
    <w:rsid w:val="00974876"/>
    <w:rsid w:val="00974B89"/>
    <w:rsid w:val="0097798B"/>
    <w:rsid w:val="009841CD"/>
    <w:rsid w:val="009857C0"/>
    <w:rsid w:val="009907D2"/>
    <w:rsid w:val="009937A0"/>
    <w:rsid w:val="009A76C2"/>
    <w:rsid w:val="009B373B"/>
    <w:rsid w:val="009C5411"/>
    <w:rsid w:val="009D0CF5"/>
    <w:rsid w:val="009D1757"/>
    <w:rsid w:val="009D2BF1"/>
    <w:rsid w:val="009D5036"/>
    <w:rsid w:val="009D602F"/>
    <w:rsid w:val="009E0FD2"/>
    <w:rsid w:val="009E27B6"/>
    <w:rsid w:val="009E5486"/>
    <w:rsid w:val="00A05122"/>
    <w:rsid w:val="00A125C1"/>
    <w:rsid w:val="00A16933"/>
    <w:rsid w:val="00A267DA"/>
    <w:rsid w:val="00A31887"/>
    <w:rsid w:val="00A32792"/>
    <w:rsid w:val="00A33357"/>
    <w:rsid w:val="00A34970"/>
    <w:rsid w:val="00A402CC"/>
    <w:rsid w:val="00A40CF6"/>
    <w:rsid w:val="00A42303"/>
    <w:rsid w:val="00A43DBC"/>
    <w:rsid w:val="00A4624D"/>
    <w:rsid w:val="00A51975"/>
    <w:rsid w:val="00A52A34"/>
    <w:rsid w:val="00A578F1"/>
    <w:rsid w:val="00A713EF"/>
    <w:rsid w:val="00A71921"/>
    <w:rsid w:val="00A851C0"/>
    <w:rsid w:val="00A943BE"/>
    <w:rsid w:val="00A9565F"/>
    <w:rsid w:val="00AB2093"/>
    <w:rsid w:val="00AB460C"/>
    <w:rsid w:val="00AB74CF"/>
    <w:rsid w:val="00AC0D05"/>
    <w:rsid w:val="00AC7FFC"/>
    <w:rsid w:val="00AD18D1"/>
    <w:rsid w:val="00AD1F87"/>
    <w:rsid w:val="00AD3742"/>
    <w:rsid w:val="00AE31DE"/>
    <w:rsid w:val="00B00E4F"/>
    <w:rsid w:val="00B01112"/>
    <w:rsid w:val="00B027DD"/>
    <w:rsid w:val="00B03A5A"/>
    <w:rsid w:val="00B040D2"/>
    <w:rsid w:val="00B05BE4"/>
    <w:rsid w:val="00B1049D"/>
    <w:rsid w:val="00B20298"/>
    <w:rsid w:val="00B23720"/>
    <w:rsid w:val="00B25E31"/>
    <w:rsid w:val="00B26B38"/>
    <w:rsid w:val="00B35556"/>
    <w:rsid w:val="00B42960"/>
    <w:rsid w:val="00B508FC"/>
    <w:rsid w:val="00B537C4"/>
    <w:rsid w:val="00B5445E"/>
    <w:rsid w:val="00B61FC5"/>
    <w:rsid w:val="00B67570"/>
    <w:rsid w:val="00B7189A"/>
    <w:rsid w:val="00B730B3"/>
    <w:rsid w:val="00B821ED"/>
    <w:rsid w:val="00B9080D"/>
    <w:rsid w:val="00B96D51"/>
    <w:rsid w:val="00B97869"/>
    <w:rsid w:val="00BA19C4"/>
    <w:rsid w:val="00BA1EC8"/>
    <w:rsid w:val="00BA402F"/>
    <w:rsid w:val="00BA4D69"/>
    <w:rsid w:val="00BB0C37"/>
    <w:rsid w:val="00BB53F8"/>
    <w:rsid w:val="00BD13E1"/>
    <w:rsid w:val="00BD6A91"/>
    <w:rsid w:val="00BE5475"/>
    <w:rsid w:val="00BF4734"/>
    <w:rsid w:val="00BF57D1"/>
    <w:rsid w:val="00C0444C"/>
    <w:rsid w:val="00C13597"/>
    <w:rsid w:val="00C27622"/>
    <w:rsid w:val="00C33D99"/>
    <w:rsid w:val="00C401DB"/>
    <w:rsid w:val="00C41966"/>
    <w:rsid w:val="00C430D1"/>
    <w:rsid w:val="00C43F48"/>
    <w:rsid w:val="00C44191"/>
    <w:rsid w:val="00C54B96"/>
    <w:rsid w:val="00C64A2C"/>
    <w:rsid w:val="00C64AD6"/>
    <w:rsid w:val="00C71EFD"/>
    <w:rsid w:val="00C77D4C"/>
    <w:rsid w:val="00C8561E"/>
    <w:rsid w:val="00C85954"/>
    <w:rsid w:val="00C8653D"/>
    <w:rsid w:val="00C878D9"/>
    <w:rsid w:val="00C904DF"/>
    <w:rsid w:val="00C90C31"/>
    <w:rsid w:val="00C92B86"/>
    <w:rsid w:val="00CA0165"/>
    <w:rsid w:val="00CA1FD0"/>
    <w:rsid w:val="00CA51FD"/>
    <w:rsid w:val="00CB08D7"/>
    <w:rsid w:val="00CB2392"/>
    <w:rsid w:val="00CB27FD"/>
    <w:rsid w:val="00CC0C01"/>
    <w:rsid w:val="00CC308E"/>
    <w:rsid w:val="00CC344F"/>
    <w:rsid w:val="00CD6877"/>
    <w:rsid w:val="00CD6AA6"/>
    <w:rsid w:val="00CE04D5"/>
    <w:rsid w:val="00CE7A78"/>
    <w:rsid w:val="00CF6D2C"/>
    <w:rsid w:val="00D10C9E"/>
    <w:rsid w:val="00D21307"/>
    <w:rsid w:val="00D24514"/>
    <w:rsid w:val="00D25229"/>
    <w:rsid w:val="00D25856"/>
    <w:rsid w:val="00D300C1"/>
    <w:rsid w:val="00D31061"/>
    <w:rsid w:val="00D366CD"/>
    <w:rsid w:val="00D40092"/>
    <w:rsid w:val="00D40673"/>
    <w:rsid w:val="00D41938"/>
    <w:rsid w:val="00D41C15"/>
    <w:rsid w:val="00D464E7"/>
    <w:rsid w:val="00D46517"/>
    <w:rsid w:val="00D46E81"/>
    <w:rsid w:val="00D62317"/>
    <w:rsid w:val="00D62E09"/>
    <w:rsid w:val="00D65A30"/>
    <w:rsid w:val="00D72F07"/>
    <w:rsid w:val="00D73A4C"/>
    <w:rsid w:val="00D80883"/>
    <w:rsid w:val="00D8158F"/>
    <w:rsid w:val="00D9254D"/>
    <w:rsid w:val="00D93F6F"/>
    <w:rsid w:val="00D97349"/>
    <w:rsid w:val="00DA0C4A"/>
    <w:rsid w:val="00DB05F0"/>
    <w:rsid w:val="00DB7D98"/>
    <w:rsid w:val="00DD5B0F"/>
    <w:rsid w:val="00DD625E"/>
    <w:rsid w:val="00DE2473"/>
    <w:rsid w:val="00DE3A3F"/>
    <w:rsid w:val="00DE41BF"/>
    <w:rsid w:val="00DE6F44"/>
    <w:rsid w:val="00DF01AD"/>
    <w:rsid w:val="00DF4746"/>
    <w:rsid w:val="00E009BE"/>
    <w:rsid w:val="00E01055"/>
    <w:rsid w:val="00E147DF"/>
    <w:rsid w:val="00E1764B"/>
    <w:rsid w:val="00E275A8"/>
    <w:rsid w:val="00E3056B"/>
    <w:rsid w:val="00E35BA9"/>
    <w:rsid w:val="00E3768C"/>
    <w:rsid w:val="00E427D0"/>
    <w:rsid w:val="00E46A9F"/>
    <w:rsid w:val="00E46B70"/>
    <w:rsid w:val="00E57645"/>
    <w:rsid w:val="00E7724F"/>
    <w:rsid w:val="00EA6C87"/>
    <w:rsid w:val="00EB111B"/>
    <w:rsid w:val="00EB1691"/>
    <w:rsid w:val="00EB2621"/>
    <w:rsid w:val="00EC4624"/>
    <w:rsid w:val="00EC5E9C"/>
    <w:rsid w:val="00EC7037"/>
    <w:rsid w:val="00EE0605"/>
    <w:rsid w:val="00EE6662"/>
    <w:rsid w:val="00EE7588"/>
    <w:rsid w:val="00EF2799"/>
    <w:rsid w:val="00EF3C67"/>
    <w:rsid w:val="00EF58CD"/>
    <w:rsid w:val="00F033D6"/>
    <w:rsid w:val="00F3346A"/>
    <w:rsid w:val="00F351BC"/>
    <w:rsid w:val="00F42117"/>
    <w:rsid w:val="00F42C0D"/>
    <w:rsid w:val="00F4442F"/>
    <w:rsid w:val="00F53AA3"/>
    <w:rsid w:val="00F56151"/>
    <w:rsid w:val="00F65DEF"/>
    <w:rsid w:val="00F758E1"/>
    <w:rsid w:val="00F81A25"/>
    <w:rsid w:val="00F85339"/>
    <w:rsid w:val="00F90B81"/>
    <w:rsid w:val="00F935B8"/>
    <w:rsid w:val="00F97A3B"/>
    <w:rsid w:val="00FA2FBA"/>
    <w:rsid w:val="00FA4F00"/>
    <w:rsid w:val="00FC1A6E"/>
    <w:rsid w:val="00FC6AB1"/>
    <w:rsid w:val="00FC78F9"/>
    <w:rsid w:val="00FD1B92"/>
    <w:rsid w:val="00FD7A58"/>
    <w:rsid w:val="00FE1453"/>
    <w:rsid w:val="00FE464A"/>
    <w:rsid w:val="00FF1F95"/>
    <w:rsid w:val="00FF205A"/>
    <w:rsid w:val="00FF4683"/>
    <w:rsid w:val="00FF6A90"/>
    <w:rsid w:val="049B8778"/>
    <w:rsid w:val="12181E1B"/>
    <w:rsid w:val="232F4239"/>
    <w:rsid w:val="294C7544"/>
    <w:rsid w:val="3C169419"/>
    <w:rsid w:val="419FA583"/>
    <w:rsid w:val="47A64BE1"/>
    <w:rsid w:val="4F07BF25"/>
    <w:rsid w:val="523D873C"/>
    <w:rsid w:val="569F678E"/>
    <w:rsid w:val="70B605FD"/>
    <w:rsid w:val="70D2F69D"/>
    <w:rsid w:val="713F22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C9BBA"/>
  <w15:chartTrackingRefBased/>
  <w15:docId w15:val="{A6E9D354-AFCC-4C91-91B1-00B4946C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Heading1">
    <w:name w:val="heading 1"/>
    <w:basedOn w:val="Normal"/>
    <w:next w:val="Normal"/>
    <w:link w:val="Heading1Char"/>
    <w:uiPriority w:val="9"/>
    <w:qFormat/>
    <w:rsid w:val="00B7189A"/>
    <w:pPr>
      <w:numPr>
        <w:numId w:val="1"/>
      </w:numPr>
      <w:spacing w:before="240" w:after="60" w:line="220" w:lineRule="exact"/>
      <w:outlineLvl w:val="0"/>
    </w:pPr>
    <w:rPr>
      <w:b/>
      <w:caps/>
      <w:color w:val="8031A7" w:themeColor="accent4"/>
    </w:rPr>
  </w:style>
  <w:style w:type="paragraph" w:styleId="Heading2">
    <w:name w:val="heading 2"/>
    <w:basedOn w:val="Heading1"/>
    <w:next w:val="Normal"/>
    <w:link w:val="Heading2Char"/>
    <w:uiPriority w:val="9"/>
    <w:unhideWhenUsed/>
    <w:rsid w:val="00B7189A"/>
    <w:pPr>
      <w:numPr>
        <w:ilvl w:val="1"/>
      </w:numPr>
      <w:spacing w:before="0" w:after="120" w:line="240" w:lineRule="auto"/>
      <w:outlineLvl w:val="1"/>
    </w:pPr>
    <w:rPr>
      <w:b w:val="0"/>
      <w:i/>
      <w:caps w:val="0"/>
    </w:rPr>
  </w:style>
  <w:style w:type="paragraph" w:styleId="Heading3">
    <w:name w:val="heading 3"/>
    <w:basedOn w:val="Normal"/>
    <w:next w:val="Normal"/>
    <w:link w:val="Heading3Ch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Heading4">
    <w:name w:val="heading 4"/>
    <w:basedOn w:val="Normal"/>
    <w:next w:val="Normal"/>
    <w:link w:val="Heading4Ch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622"/>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C27622"/>
    <w:rPr>
      <w:sz w:val="18"/>
    </w:rPr>
  </w:style>
  <w:style w:type="paragraph" w:styleId="Footer">
    <w:name w:val="footer"/>
    <w:basedOn w:val="Normal"/>
    <w:link w:val="FooterChar"/>
    <w:uiPriority w:val="99"/>
    <w:unhideWhenUsed/>
    <w:rsid w:val="00C27622"/>
    <w:pPr>
      <w:tabs>
        <w:tab w:val="right" w:pos="8929"/>
      </w:tabs>
      <w:spacing w:after="0" w:line="240" w:lineRule="auto"/>
    </w:pPr>
    <w:rPr>
      <w:sz w:val="18"/>
    </w:rPr>
  </w:style>
  <w:style w:type="character" w:customStyle="1" w:styleId="FooterChar">
    <w:name w:val="Footer Char"/>
    <w:basedOn w:val="DefaultParagraphFont"/>
    <w:link w:val="Footer"/>
    <w:uiPriority w:val="99"/>
    <w:rsid w:val="00C27622"/>
    <w:rPr>
      <w:sz w:val="18"/>
    </w:rPr>
  </w:style>
  <w:style w:type="table" w:styleId="TableGrid">
    <w:name w:val="Table Grid"/>
    <w:basedOn w:val="Table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Heading2Char">
    <w:name w:val="Heading 2 Char"/>
    <w:basedOn w:val="DefaultParagraphFont"/>
    <w:link w:val="Heading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OCHeading">
    <w:name w:val="TOC Heading"/>
    <w:basedOn w:val="Heading1"/>
    <w:next w:val="Normal"/>
    <w:uiPriority w:val="39"/>
    <w:unhideWhenUsed/>
    <w:qFormat/>
    <w:rsid w:val="00B7189A"/>
    <w:pPr>
      <w:keepNext/>
      <w:keepLines/>
      <w:numPr>
        <w:numId w:val="0"/>
      </w:numPr>
      <w:spacing w:before="480" w:after="240" w:line="240" w:lineRule="auto"/>
      <w:outlineLvl w:val="9"/>
    </w:pPr>
  </w:style>
  <w:style w:type="paragraph" w:styleId="TO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O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yperlink">
    <w:name w:val="Hyperlink"/>
    <w:basedOn w:val="DefaultParagraphFont"/>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ghtList">
    <w:name w:val="Light List"/>
    <w:basedOn w:val="Table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1Light-Accent6">
    <w:name w:val="Grid Table 1 Light Accent 6"/>
    <w:basedOn w:val="Table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CommentReference">
    <w:name w:val="annotation reference"/>
    <w:basedOn w:val="DefaultParagraphFont"/>
    <w:uiPriority w:val="99"/>
    <w:semiHidden/>
    <w:unhideWhenUsed/>
    <w:rsid w:val="00304703"/>
    <w:rPr>
      <w:sz w:val="16"/>
      <w:szCs w:val="16"/>
    </w:rPr>
  </w:style>
  <w:style w:type="paragraph" w:styleId="CommentText">
    <w:name w:val="annotation text"/>
    <w:basedOn w:val="Normal"/>
    <w:link w:val="CommentTextChar"/>
    <w:uiPriority w:val="99"/>
    <w:semiHidden/>
    <w:unhideWhenUsed/>
    <w:rsid w:val="00304703"/>
    <w:pPr>
      <w:spacing w:line="240" w:lineRule="auto"/>
    </w:pPr>
    <w:rPr>
      <w:sz w:val="20"/>
      <w:szCs w:val="20"/>
    </w:rPr>
  </w:style>
  <w:style w:type="character" w:customStyle="1" w:styleId="CommentTextChar">
    <w:name w:val="Comment Text Char"/>
    <w:basedOn w:val="DefaultParagraphFont"/>
    <w:link w:val="CommentText"/>
    <w:uiPriority w:val="99"/>
    <w:semiHidden/>
    <w:rsid w:val="00304703"/>
    <w:rPr>
      <w:sz w:val="20"/>
      <w:szCs w:val="20"/>
    </w:rPr>
  </w:style>
  <w:style w:type="paragraph" w:styleId="CommentSubject">
    <w:name w:val="annotation subject"/>
    <w:basedOn w:val="CommentText"/>
    <w:next w:val="CommentText"/>
    <w:link w:val="CommentSubjectChar"/>
    <w:uiPriority w:val="99"/>
    <w:semiHidden/>
    <w:unhideWhenUsed/>
    <w:rsid w:val="00304703"/>
    <w:rPr>
      <w:b/>
      <w:bCs/>
    </w:rPr>
  </w:style>
  <w:style w:type="character" w:customStyle="1" w:styleId="CommentSubjectChar">
    <w:name w:val="Comment Subject Char"/>
    <w:basedOn w:val="CommentTextChar"/>
    <w:link w:val="CommentSubject"/>
    <w:uiPriority w:val="99"/>
    <w:semiHidden/>
    <w:rsid w:val="00304703"/>
    <w:rPr>
      <w:b/>
      <w:bCs/>
      <w:sz w:val="20"/>
      <w:szCs w:val="20"/>
    </w:rPr>
  </w:style>
  <w:style w:type="paragraph" w:styleId="BalloonText">
    <w:name w:val="Balloon Text"/>
    <w:basedOn w:val="Normal"/>
    <w:link w:val="BalloonTextChar"/>
    <w:uiPriority w:val="99"/>
    <w:semiHidden/>
    <w:unhideWhenUsed/>
    <w:rsid w:val="0030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03"/>
    <w:rPr>
      <w:rFonts w:ascii="Segoe UI" w:hAnsi="Segoe UI" w:cs="Segoe UI"/>
      <w:sz w:val="18"/>
      <w:szCs w:val="18"/>
    </w:rPr>
  </w:style>
  <w:style w:type="character" w:styleId="UnresolvedMention">
    <w:name w:val="Unresolved Mention"/>
    <w:basedOn w:val="DefaultParagraphFont"/>
    <w:uiPriority w:val="99"/>
    <w:semiHidden/>
    <w:unhideWhenUsed/>
    <w:rsid w:val="00CC0C01"/>
    <w:rPr>
      <w:color w:val="605E5C"/>
      <w:shd w:val="clear" w:color="auto" w:fill="E1DFDD"/>
    </w:rPr>
  </w:style>
  <w:style w:type="character" w:styleId="PlaceholderText">
    <w:name w:val="Placeholder Text"/>
    <w:basedOn w:val="DefaultParagraphFont"/>
    <w:uiPriority w:val="99"/>
    <w:semiHidden/>
    <w:rsid w:val="00C44191"/>
    <w:rPr>
      <w:color w:val="808080"/>
    </w:rPr>
  </w:style>
  <w:style w:type="table" w:styleId="GridTable5Dark-Accent6">
    <w:name w:val="Grid Table 5 Dark Accent 6"/>
    <w:basedOn w:val="Table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ListParagraph">
    <w:name w:val="List Paragraph"/>
    <w:basedOn w:val="Normal"/>
    <w:uiPriority w:val="34"/>
    <w:qFormat/>
    <w:rsid w:val="00AB74CF"/>
    <w:pPr>
      <w:spacing w:after="200" w:line="276" w:lineRule="auto"/>
      <w:ind w:left="720"/>
      <w:contextualSpacing/>
    </w:pPr>
    <w:rPr>
      <w:rFonts w:ascii="Arial" w:hAnsi="Arial"/>
      <w:sz w:val="18"/>
    </w:rPr>
  </w:style>
  <w:style w:type="paragraph" w:styleId="Revision">
    <w:name w:val="Revision"/>
    <w:hidden/>
    <w:uiPriority w:val="99"/>
    <w:semiHidden/>
    <w:rsid w:val="00AB74CF"/>
    <w:pPr>
      <w:spacing w:after="0" w:line="240" w:lineRule="auto"/>
    </w:pPr>
  </w:style>
  <w:style w:type="paragraph" w:styleId="BodyText">
    <w:name w:val="Body Text"/>
    <w:basedOn w:val="Normal"/>
    <w:link w:val="BodyTextChar"/>
    <w:uiPriority w:val="99"/>
    <w:rsid w:val="00B00E4F"/>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B00E4F"/>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rsid w:val="00525EBE"/>
    <w:rPr>
      <w:rFonts w:asciiTheme="majorHAnsi" w:eastAsiaTheme="majorEastAsia" w:hAnsiTheme="majorHAnsi" w:cstheme="majorBidi"/>
      <w:color w:val="751811" w:themeColor="accent1" w:themeShade="7F"/>
      <w:sz w:val="24"/>
      <w:szCs w:val="24"/>
    </w:rPr>
  </w:style>
  <w:style w:type="character" w:customStyle="1" w:styleId="Heading4Char">
    <w:name w:val="Heading 4 Char"/>
    <w:basedOn w:val="DefaultParagraphFont"/>
    <w:link w:val="Heading4"/>
    <w:uiPriority w:val="9"/>
    <w:rsid w:val="00525EBE"/>
    <w:rPr>
      <w:rFonts w:asciiTheme="majorHAnsi" w:eastAsiaTheme="majorEastAsia" w:hAnsiTheme="majorHAnsi" w:cstheme="majorBidi"/>
      <w:i/>
      <w:iCs/>
      <w:color w:val="B1241A" w:themeColor="accent1" w:themeShade="BF"/>
    </w:rPr>
  </w:style>
  <w:style w:type="character" w:styleId="Strong">
    <w:name w:val="Strong"/>
    <w:basedOn w:val="DefaultParagraphFont"/>
    <w:uiPriority w:val="22"/>
    <w:qFormat/>
    <w:rsid w:val="00A71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287276662">
      <w:bodyDiv w:val="1"/>
      <w:marLeft w:val="0"/>
      <w:marRight w:val="0"/>
      <w:marTop w:val="0"/>
      <w:marBottom w:val="0"/>
      <w:divBdr>
        <w:top w:val="none" w:sz="0" w:space="0" w:color="auto"/>
        <w:left w:val="none" w:sz="0" w:space="0" w:color="auto"/>
        <w:bottom w:val="none" w:sz="0" w:space="0" w:color="auto"/>
        <w:right w:val="none" w:sz="0" w:space="0" w:color="auto"/>
      </w:divBdr>
    </w:div>
    <w:div w:id="492990530">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895551725">
      <w:bodyDiv w:val="1"/>
      <w:marLeft w:val="0"/>
      <w:marRight w:val="0"/>
      <w:marTop w:val="0"/>
      <w:marBottom w:val="0"/>
      <w:divBdr>
        <w:top w:val="none" w:sz="0" w:space="0" w:color="auto"/>
        <w:left w:val="none" w:sz="0" w:space="0" w:color="auto"/>
        <w:bottom w:val="none" w:sz="0" w:space="0" w:color="auto"/>
        <w:right w:val="none" w:sz="0" w:space="0" w:color="auto"/>
      </w:divBdr>
    </w:div>
    <w:div w:id="1227376884">
      <w:bodyDiv w:val="1"/>
      <w:marLeft w:val="0"/>
      <w:marRight w:val="0"/>
      <w:marTop w:val="0"/>
      <w:marBottom w:val="0"/>
      <w:divBdr>
        <w:top w:val="none" w:sz="0" w:space="0" w:color="auto"/>
        <w:left w:val="none" w:sz="0" w:space="0" w:color="auto"/>
        <w:bottom w:val="none" w:sz="0" w:space="0" w:color="auto"/>
        <w:right w:val="none" w:sz="0" w:space="0" w:color="auto"/>
      </w:divBdr>
    </w:div>
    <w:div w:id="1858032333">
      <w:bodyDiv w:val="1"/>
      <w:marLeft w:val="0"/>
      <w:marRight w:val="0"/>
      <w:marTop w:val="0"/>
      <w:marBottom w:val="0"/>
      <w:divBdr>
        <w:top w:val="none" w:sz="0" w:space="0" w:color="auto"/>
        <w:left w:val="none" w:sz="0" w:space="0" w:color="auto"/>
        <w:bottom w:val="none" w:sz="0" w:space="0" w:color="auto"/>
        <w:right w:val="none" w:sz="0" w:space="0" w:color="auto"/>
      </w:divBdr>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 w:id="1987736687">
      <w:bodyDiv w:val="1"/>
      <w:marLeft w:val="0"/>
      <w:marRight w:val="0"/>
      <w:marTop w:val="0"/>
      <w:marBottom w:val="0"/>
      <w:divBdr>
        <w:top w:val="none" w:sz="0" w:space="0" w:color="auto"/>
        <w:left w:val="none" w:sz="0" w:space="0" w:color="auto"/>
        <w:bottom w:val="none" w:sz="0" w:space="0" w:color="auto"/>
        <w:right w:val="none" w:sz="0" w:space="0" w:color="auto"/>
      </w:divBdr>
    </w:div>
    <w:div w:id="20442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jti.service-now.com/nav_to.do?uri=change_request.do%3Fsys_id=a4833c871b997450e5ac9825bb4bcb74%26sysparm_stack=change_request_list.do%3Fsysparm_query=active=true" TargetMode="External"/><Relationship Id="rId5" Type="http://schemas.openxmlformats.org/officeDocument/2006/relationships/numbering" Target="numbering.xml"/><Relationship Id="rId15" Type="http://schemas.openxmlformats.org/officeDocument/2006/relationships/footer" Target="footer2.xml"/><Relationship Id="rId23" Type="http://schemas.microsoft.com/office/2018/08/relationships/commentsExtensible" Target="commentsExtensible.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6/09/relationships/commentsIds" Target="commentsIds.xml"/><Relationship Id="rId27" Type="http://schemas.openxmlformats.org/officeDocument/2006/relationships/image" Target="media/image5.png"/><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Props1.xml><?xml version="1.0" encoding="utf-8"?>
<ds:datastoreItem xmlns:ds="http://schemas.openxmlformats.org/officeDocument/2006/customXml" ds:itemID="{80AB111F-A64C-4CDA-A061-7896B80BF85A}">
  <ds:schemaRefs>
    <ds:schemaRef ds:uri="http://schemas.microsoft.com/sharepoint/v3/contenttype/forms"/>
  </ds:schemaRefs>
</ds:datastoreItem>
</file>

<file path=customXml/itemProps2.xml><?xml version="1.0" encoding="utf-8"?>
<ds:datastoreItem xmlns:ds="http://schemas.openxmlformats.org/officeDocument/2006/customXml" ds:itemID="{944903CE-2047-49E7-994E-EB9427E99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4d1d2-f8c1-402c-a065-fdc8ad00a3ff"/>
    <ds:schemaRef ds:uri="1a569788-0767-4c16-bd44-94994fd4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4.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 ds:uri="c484d1d2-f8c1-402c-a065-fdc8ad00a3ff"/>
  </ds:schemaRefs>
</ds:datastoreItem>
</file>

<file path=docProps/app.xml><?xml version="1.0" encoding="utf-8"?>
<Properties xmlns="http://schemas.openxmlformats.org/officeDocument/2006/extended-properties" xmlns:vt="http://schemas.openxmlformats.org/officeDocument/2006/docPropsVTypes">
  <Template>JTI Policy Template Spectrum 03.dotx</Template>
  <TotalTime>2512</TotalTime>
  <Pages>15</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25543</CharactersWithSpaces>
  <SharedDoc>false</SharedDoc>
  <HLinks>
    <vt:vector size="120" baseType="variant">
      <vt:variant>
        <vt:i4>1048636</vt:i4>
      </vt:variant>
      <vt:variant>
        <vt:i4>116</vt:i4>
      </vt:variant>
      <vt:variant>
        <vt:i4>0</vt:i4>
      </vt:variant>
      <vt:variant>
        <vt:i4>5</vt:i4>
      </vt:variant>
      <vt:variant>
        <vt:lpwstr/>
      </vt:variant>
      <vt:variant>
        <vt:lpwstr>_Toc75807745</vt:lpwstr>
      </vt:variant>
      <vt:variant>
        <vt:i4>1114172</vt:i4>
      </vt:variant>
      <vt:variant>
        <vt:i4>110</vt:i4>
      </vt:variant>
      <vt:variant>
        <vt:i4>0</vt:i4>
      </vt:variant>
      <vt:variant>
        <vt:i4>5</vt:i4>
      </vt:variant>
      <vt:variant>
        <vt:lpwstr/>
      </vt:variant>
      <vt:variant>
        <vt:lpwstr>_Toc75807744</vt:lpwstr>
      </vt:variant>
      <vt:variant>
        <vt:i4>1441852</vt:i4>
      </vt:variant>
      <vt:variant>
        <vt:i4>104</vt:i4>
      </vt:variant>
      <vt:variant>
        <vt:i4>0</vt:i4>
      </vt:variant>
      <vt:variant>
        <vt:i4>5</vt:i4>
      </vt:variant>
      <vt:variant>
        <vt:lpwstr/>
      </vt:variant>
      <vt:variant>
        <vt:lpwstr>_Toc75807743</vt:lpwstr>
      </vt:variant>
      <vt:variant>
        <vt:i4>1507388</vt:i4>
      </vt:variant>
      <vt:variant>
        <vt:i4>98</vt:i4>
      </vt:variant>
      <vt:variant>
        <vt:i4>0</vt:i4>
      </vt:variant>
      <vt:variant>
        <vt:i4>5</vt:i4>
      </vt:variant>
      <vt:variant>
        <vt:lpwstr/>
      </vt:variant>
      <vt:variant>
        <vt:lpwstr>_Toc75807742</vt:lpwstr>
      </vt:variant>
      <vt:variant>
        <vt:i4>1310780</vt:i4>
      </vt:variant>
      <vt:variant>
        <vt:i4>92</vt:i4>
      </vt:variant>
      <vt:variant>
        <vt:i4>0</vt:i4>
      </vt:variant>
      <vt:variant>
        <vt:i4>5</vt:i4>
      </vt:variant>
      <vt:variant>
        <vt:lpwstr/>
      </vt:variant>
      <vt:variant>
        <vt:lpwstr>_Toc75807741</vt:lpwstr>
      </vt:variant>
      <vt:variant>
        <vt:i4>1376316</vt:i4>
      </vt:variant>
      <vt:variant>
        <vt:i4>86</vt:i4>
      </vt:variant>
      <vt:variant>
        <vt:i4>0</vt:i4>
      </vt:variant>
      <vt:variant>
        <vt:i4>5</vt:i4>
      </vt:variant>
      <vt:variant>
        <vt:lpwstr/>
      </vt:variant>
      <vt:variant>
        <vt:lpwstr>_Toc75807740</vt:lpwstr>
      </vt:variant>
      <vt:variant>
        <vt:i4>1835067</vt:i4>
      </vt:variant>
      <vt:variant>
        <vt:i4>80</vt:i4>
      </vt:variant>
      <vt:variant>
        <vt:i4>0</vt:i4>
      </vt:variant>
      <vt:variant>
        <vt:i4>5</vt:i4>
      </vt:variant>
      <vt:variant>
        <vt:lpwstr/>
      </vt:variant>
      <vt:variant>
        <vt:lpwstr>_Toc75807739</vt:lpwstr>
      </vt:variant>
      <vt:variant>
        <vt:i4>1900603</vt:i4>
      </vt:variant>
      <vt:variant>
        <vt:i4>74</vt:i4>
      </vt:variant>
      <vt:variant>
        <vt:i4>0</vt:i4>
      </vt:variant>
      <vt:variant>
        <vt:i4>5</vt:i4>
      </vt:variant>
      <vt:variant>
        <vt:lpwstr/>
      </vt:variant>
      <vt:variant>
        <vt:lpwstr>_Toc75807738</vt:lpwstr>
      </vt:variant>
      <vt:variant>
        <vt:i4>1179707</vt:i4>
      </vt:variant>
      <vt:variant>
        <vt:i4>68</vt:i4>
      </vt:variant>
      <vt:variant>
        <vt:i4>0</vt:i4>
      </vt:variant>
      <vt:variant>
        <vt:i4>5</vt:i4>
      </vt:variant>
      <vt:variant>
        <vt:lpwstr/>
      </vt:variant>
      <vt:variant>
        <vt:lpwstr>_Toc75807737</vt:lpwstr>
      </vt:variant>
      <vt:variant>
        <vt:i4>1245243</vt:i4>
      </vt:variant>
      <vt:variant>
        <vt:i4>62</vt:i4>
      </vt:variant>
      <vt:variant>
        <vt:i4>0</vt:i4>
      </vt:variant>
      <vt:variant>
        <vt:i4>5</vt:i4>
      </vt:variant>
      <vt:variant>
        <vt:lpwstr/>
      </vt:variant>
      <vt:variant>
        <vt:lpwstr>_Toc75807736</vt:lpwstr>
      </vt:variant>
      <vt:variant>
        <vt:i4>1048635</vt:i4>
      </vt:variant>
      <vt:variant>
        <vt:i4>56</vt:i4>
      </vt:variant>
      <vt:variant>
        <vt:i4>0</vt:i4>
      </vt:variant>
      <vt:variant>
        <vt:i4>5</vt:i4>
      </vt:variant>
      <vt:variant>
        <vt:lpwstr/>
      </vt:variant>
      <vt:variant>
        <vt:lpwstr>_Toc75807735</vt:lpwstr>
      </vt:variant>
      <vt:variant>
        <vt:i4>1114171</vt:i4>
      </vt:variant>
      <vt:variant>
        <vt:i4>50</vt:i4>
      </vt:variant>
      <vt:variant>
        <vt:i4>0</vt:i4>
      </vt:variant>
      <vt:variant>
        <vt:i4>5</vt:i4>
      </vt:variant>
      <vt:variant>
        <vt:lpwstr/>
      </vt:variant>
      <vt:variant>
        <vt:lpwstr>_Toc75807734</vt:lpwstr>
      </vt:variant>
      <vt:variant>
        <vt:i4>1441851</vt:i4>
      </vt:variant>
      <vt:variant>
        <vt:i4>44</vt:i4>
      </vt:variant>
      <vt:variant>
        <vt:i4>0</vt:i4>
      </vt:variant>
      <vt:variant>
        <vt:i4>5</vt:i4>
      </vt:variant>
      <vt:variant>
        <vt:lpwstr/>
      </vt:variant>
      <vt:variant>
        <vt:lpwstr>_Toc75807733</vt:lpwstr>
      </vt:variant>
      <vt:variant>
        <vt:i4>1507387</vt:i4>
      </vt:variant>
      <vt:variant>
        <vt:i4>38</vt:i4>
      </vt:variant>
      <vt:variant>
        <vt:i4>0</vt:i4>
      </vt:variant>
      <vt:variant>
        <vt:i4>5</vt:i4>
      </vt:variant>
      <vt:variant>
        <vt:lpwstr/>
      </vt:variant>
      <vt:variant>
        <vt:lpwstr>_Toc75807732</vt:lpwstr>
      </vt:variant>
      <vt:variant>
        <vt:i4>1310779</vt:i4>
      </vt:variant>
      <vt:variant>
        <vt:i4>32</vt:i4>
      </vt:variant>
      <vt:variant>
        <vt:i4>0</vt:i4>
      </vt:variant>
      <vt:variant>
        <vt:i4>5</vt:i4>
      </vt:variant>
      <vt:variant>
        <vt:lpwstr/>
      </vt:variant>
      <vt:variant>
        <vt:lpwstr>_Toc75807731</vt:lpwstr>
      </vt:variant>
      <vt:variant>
        <vt:i4>1376315</vt:i4>
      </vt:variant>
      <vt:variant>
        <vt:i4>26</vt:i4>
      </vt:variant>
      <vt:variant>
        <vt:i4>0</vt:i4>
      </vt:variant>
      <vt:variant>
        <vt:i4>5</vt:i4>
      </vt:variant>
      <vt:variant>
        <vt:lpwstr/>
      </vt:variant>
      <vt:variant>
        <vt:lpwstr>_Toc75807730</vt:lpwstr>
      </vt:variant>
      <vt:variant>
        <vt:i4>1835066</vt:i4>
      </vt:variant>
      <vt:variant>
        <vt:i4>20</vt:i4>
      </vt:variant>
      <vt:variant>
        <vt:i4>0</vt:i4>
      </vt:variant>
      <vt:variant>
        <vt:i4>5</vt:i4>
      </vt:variant>
      <vt:variant>
        <vt:lpwstr/>
      </vt:variant>
      <vt:variant>
        <vt:lpwstr>_Toc75807729</vt:lpwstr>
      </vt:variant>
      <vt:variant>
        <vt:i4>1900602</vt:i4>
      </vt:variant>
      <vt:variant>
        <vt:i4>14</vt:i4>
      </vt:variant>
      <vt:variant>
        <vt:i4>0</vt:i4>
      </vt:variant>
      <vt:variant>
        <vt:i4>5</vt:i4>
      </vt:variant>
      <vt:variant>
        <vt:lpwstr/>
      </vt:variant>
      <vt:variant>
        <vt:lpwstr>_Toc75807728</vt:lpwstr>
      </vt:variant>
      <vt:variant>
        <vt:i4>1179706</vt:i4>
      </vt:variant>
      <vt:variant>
        <vt:i4>8</vt:i4>
      </vt:variant>
      <vt:variant>
        <vt:i4>0</vt:i4>
      </vt:variant>
      <vt:variant>
        <vt:i4>5</vt:i4>
      </vt:variant>
      <vt:variant>
        <vt:lpwstr/>
      </vt:variant>
      <vt:variant>
        <vt:lpwstr>_Toc75807727</vt:lpwstr>
      </vt:variant>
      <vt:variant>
        <vt:i4>1245242</vt:i4>
      </vt:variant>
      <vt:variant>
        <vt:i4>2</vt:i4>
      </vt:variant>
      <vt:variant>
        <vt:i4>0</vt:i4>
      </vt:variant>
      <vt:variant>
        <vt:i4>5</vt:i4>
      </vt:variant>
      <vt:variant>
        <vt:lpwstr/>
      </vt:variant>
      <vt:variant>
        <vt:lpwstr>_Toc75807726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Nuno, Marta</dc:creator>
  <cp:keywords/>
  <dc:description/>
  <cp:lastModifiedBy>Mingoué Tchagou, Frank</cp:lastModifiedBy>
  <cp:revision>23</cp:revision>
  <dcterms:created xsi:type="dcterms:W3CDTF">2022-03-14T21:32:00Z</dcterms:created>
  <dcterms:modified xsi:type="dcterms:W3CDTF">2022-04-04T20:07:00Z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